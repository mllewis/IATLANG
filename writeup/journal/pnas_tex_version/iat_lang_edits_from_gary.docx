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C728F" w14:textId="77777777" w:rsidR="006A4B51" w:rsidRDefault="00A515A1">
      <w:pPr>
        <w:pStyle w:val="Title"/>
      </w:pPr>
      <w:r>
        <w:t>What are we learning from language? Associations between gender biases and distributional semantics in 25 languages</w:t>
      </w:r>
    </w:p>
    <w:p w14:paraId="353393E5" w14:textId="77777777" w:rsidR="006A4B51" w:rsidRDefault="00A515A1">
      <w:pPr>
        <w:pStyle w:val="Abstract"/>
      </w:pPr>
      <w:r>
        <w:t xml:space="preserve">Cultural stereotypes such as the idea that men are more suited for paid work while women for taking care of the home and family may </w:t>
      </w:r>
      <w:r>
        <w:t xml:space="preserve">contribute to gender imbalances in STEM fields </w:t>
      </w:r>
      <w:commentRangeStart w:id="0"/>
      <w:r>
        <w:t xml:space="preserve">(e.g., Leslie, Cimpian, Meyer, &amp; Freeland, 2015) </w:t>
      </w:r>
      <w:commentRangeEnd w:id="0"/>
      <w:r w:rsidR="0019677A">
        <w:rPr>
          <w:rStyle w:val="CommentReference"/>
        </w:rPr>
        <w:commentReference w:id="0"/>
      </w:r>
      <w:r>
        <w:t>and other undesirable gender disparities. Here, we test the hypothesis that word co-occurrence statistics (e.g., the co-occurrence of “nurse” with “she”) play a</w:t>
      </w:r>
      <w:r>
        <w:t xml:space="preserve"> causal role in the formation of the men-career/women-family stereotype. We use word embedding models to measure bias in the distributional statistics of 25 languages and find that languages with larger biases tend to have speakers with larger implicit bia</w:t>
      </w:r>
      <w:r>
        <w:t>ses (</w:t>
      </w:r>
      <w:r>
        <w:rPr>
          <w:i/>
        </w:rPr>
        <w:t>N</w:t>
      </w:r>
      <w:r>
        <w:t xml:space="preserve"> = 657,335). These biases are further related to the extent that languages mark gender in their lexical forms (e.g., “waiter”/“waitress”) hinting that linguistic biases may be causally related to biases shown in people’s implicit judgments.</w:t>
      </w:r>
    </w:p>
    <w:p w14:paraId="16BD8EA9" w14:textId="77777777" w:rsidR="006A4B51" w:rsidRDefault="00A515A1">
      <w:pPr>
        <w:pStyle w:val="Heading1"/>
      </w:pPr>
      <w:bookmarkStart w:id="1" w:name="introduction"/>
      <w:r>
        <w:t>Introduct</w:t>
      </w:r>
      <w:r>
        <w:t>ion</w:t>
      </w:r>
      <w:bookmarkEnd w:id="1"/>
    </w:p>
    <w:p w14:paraId="0116B467" w14:textId="0039A83C" w:rsidR="006A4B51" w:rsidRDefault="00A515A1">
      <w:pPr>
        <w:pStyle w:val="FirstParagraph"/>
        <w:rPr>
          <w:ins w:id="2" w:author="Gary Lupyan" w:date="2019-05-13T15:57:00Z"/>
        </w:rPr>
      </w:pPr>
      <w:r>
        <w:t xml:space="preserve">By the time </w:t>
      </w:r>
      <w:ins w:id="3" w:author="Gary Lupyan" w:date="2019-05-13T13:18:00Z">
        <w:r w:rsidR="0019677A">
          <w:t>they ar</w:t>
        </w:r>
      </w:ins>
      <w:ins w:id="4" w:author="Gary Lupyan" w:date="2019-05-13T13:19:00Z">
        <w:r w:rsidR="0019677A">
          <w:t xml:space="preserve">e </w:t>
        </w:r>
      </w:ins>
      <w:del w:id="5" w:author="Gary Lupyan" w:date="2019-05-13T13:19:00Z">
        <w:r w:rsidDel="0019677A">
          <w:delText xml:space="preserve">children are </w:delText>
        </w:r>
      </w:del>
      <w:r>
        <w:t>two</w:t>
      </w:r>
      <w:del w:id="6" w:author="Gary Lupyan" w:date="2019-05-13T13:19:00Z">
        <w:r w:rsidDel="0019677A">
          <w:delText xml:space="preserve"> years old</w:delText>
        </w:r>
      </w:del>
      <w:r>
        <w:t xml:space="preserve">, </w:t>
      </w:r>
      <w:del w:id="7" w:author="Gary Lupyan" w:date="2019-05-13T13:19:00Z">
        <w:r w:rsidDel="0019677A">
          <w:delText xml:space="preserve">they </w:delText>
        </w:r>
      </w:del>
      <w:ins w:id="8" w:author="Gary Lupyan" w:date="2019-05-13T13:19:00Z">
        <w:r w:rsidR="0019677A">
          <w:t xml:space="preserve">children </w:t>
        </w:r>
      </w:ins>
      <w:r>
        <w:t xml:space="preserve">have begun to acquire the gender stereotypes in their culture (Gelman et al., 2004). These stereotypes can have undesirable effects. For example, in one study, 6-year-old girls were less likely than boys to </w:t>
      </w:r>
      <w:r>
        <w:t>choose activities that were described as for children “who are very, very smart” and also less likely to think of themselves as “brilliant” (Bian, Leslie, and Cimpian 2017). Such beliefs may, over time, translate to the observed lower rates of female parti</w:t>
      </w:r>
      <w:r>
        <w:t xml:space="preserve">cipation in STEM fields (Miller, Eagly, and Linn 2015; Stoet and Geary 2018; Ceci and Williams 2011; Leslie et al. 2015). For this reason </w:t>
      </w:r>
      <w:del w:id="9" w:author="Gary Lupyan" w:date="2019-05-13T13:19:00Z">
        <w:r w:rsidDel="0019677A">
          <w:delText xml:space="preserve">and </w:delText>
        </w:r>
      </w:del>
      <w:ins w:id="10" w:author="Gary Lupyan" w:date="2019-05-13T13:19:00Z">
        <w:r w:rsidR="0019677A">
          <w:t xml:space="preserve">among </w:t>
        </w:r>
      </w:ins>
      <w:r>
        <w:t>others, it is important to better understand how cultural stereotypes are formed.</w:t>
      </w:r>
    </w:p>
    <w:p w14:paraId="7D80E5DB" w14:textId="3B56050B" w:rsidR="005912BF" w:rsidRDefault="00D80FCF" w:rsidP="005912BF">
      <w:pPr>
        <w:pStyle w:val="BodyText"/>
        <w:rPr>
          <w:ins w:id="11" w:author="Gary Lupyan" w:date="2019-05-13T16:03:00Z"/>
        </w:rPr>
      </w:pPr>
      <w:ins w:id="12" w:author="Gary Lupyan" w:date="2019-05-13T15:57:00Z">
        <w:r>
          <w:t xml:space="preserve">The large diffrences in </w:t>
        </w:r>
        <w:r>
          <w:t>patterns of gender inequality such as differences in STEM participation</w:t>
        </w:r>
        <w:r>
          <w:t xml:space="preserve"> have led</w:t>
        </w:r>
        <w:r>
          <w:t xml:space="preserve"> researchers </w:t>
        </w:r>
        <w:r>
          <w:t xml:space="preserve">to </w:t>
        </w:r>
        <w:r>
          <w:t xml:space="preserve">understand the individual-level causal processes that led to the emergence of structural inequality. But, critically, these previous efforts have taken properties of the indidividual – such as feelings of self-efficacy in science (Stoet and Geary 2018) and general gender preferences (Falk and Hermle 2018) – as largely </w:t>
        </w:r>
        <w:commentRangeStart w:id="13"/>
        <w:r>
          <w:t>exogeneous</w:t>
        </w:r>
      </w:ins>
      <w:commentRangeEnd w:id="13"/>
      <w:ins w:id="14" w:author="Gary Lupyan" w:date="2019-05-13T16:03:00Z">
        <w:r w:rsidR="005912BF">
          <w:rPr>
            <w:rStyle w:val="CommentReference"/>
          </w:rPr>
          <w:commentReference w:id="13"/>
        </w:r>
      </w:ins>
      <w:ins w:id="15" w:author="Gary Lupyan" w:date="2019-05-13T15:57:00Z">
        <w:r>
          <w:t>.</w:t>
        </w:r>
      </w:ins>
      <w:ins w:id="16" w:author="Gary Lupyan" w:date="2019-05-13T15:58:00Z">
        <w:r>
          <w:t xml:space="preserve"> </w:t>
        </w:r>
      </w:ins>
      <w:ins w:id="17" w:author="Gary Lupyan" w:date="2019-05-13T16:03:00Z">
        <w:r w:rsidR="005912BF">
          <w:t xml:space="preserve">Here, we shed light on the _______ </w:t>
        </w:r>
      </w:ins>
      <w:ins w:id="18" w:author="Gary Lupyan" w:date="2019-05-13T16:04:00Z">
        <w:r w:rsidR="005912BF">
          <w:t>… [endogenous]</w:t>
        </w:r>
      </w:ins>
    </w:p>
    <w:p w14:paraId="5824ED0C" w14:textId="7421B80F" w:rsidR="005912BF" w:rsidRPr="00D80FCF" w:rsidDel="005912BF" w:rsidRDefault="005912BF" w:rsidP="00D80FCF">
      <w:pPr>
        <w:pStyle w:val="BodyText"/>
        <w:rPr>
          <w:del w:id="19" w:author="Gary Lupyan" w:date="2019-05-13T16:04:00Z"/>
        </w:rPr>
        <w:pPrChange w:id="20" w:author="Gary Lupyan" w:date="2019-05-13T15:57:00Z">
          <w:pPr>
            <w:pStyle w:val="FirstParagraph"/>
          </w:pPr>
        </w:pPrChange>
      </w:pPr>
      <w:bookmarkStart w:id="21" w:name="_GoBack"/>
      <w:bookmarkEnd w:id="21"/>
      <w:ins w:id="22" w:author="Gary Lupyan" w:date="2019-05-13T16:04:00Z">
        <w:r w:rsidRPr="005912BF">
          <w:rPr>
            <w:highlight w:val="yellow"/>
            <w:rPrChange w:id="23" w:author="Gary Lupyan" w:date="2019-05-13T16:05:00Z">
              <w:rPr/>
            </w:rPrChange>
          </w:rPr>
          <w:t>…the last paragraph should end on the question of where does information informing gender biases come from?</w:t>
        </w:r>
      </w:ins>
    </w:p>
    <w:p w14:paraId="338FF634" w14:textId="77777777" w:rsidR="005912BF" w:rsidRDefault="005912BF">
      <w:pPr>
        <w:pStyle w:val="BodyText"/>
        <w:rPr>
          <w:ins w:id="24" w:author="Gary Lupyan" w:date="2019-05-13T16:04:00Z"/>
        </w:rPr>
      </w:pPr>
    </w:p>
    <w:p w14:paraId="5F138013" w14:textId="682A230F" w:rsidR="006A4B51" w:rsidRDefault="00A515A1">
      <w:pPr>
        <w:pStyle w:val="BodyText"/>
      </w:pPr>
      <w:r>
        <w:t>W</w:t>
      </w:r>
      <w:r>
        <w:t>e can distinguish between two m</w:t>
      </w:r>
      <w:r>
        <w:t>ajor sources of information on which gender stereotypes may be based. The first is direct experience. For example, one may observe that most nurses are women and most philosophers are men and conclude that women are better suited for nursing and men for ph</w:t>
      </w:r>
      <w:r>
        <w:t>ilosophy. The second is language. Even without any direct experience with nurses or philosophers, one may learn about their stereotypical gender from language about nurses and philosophers. Languages encode gender in multiple ways. These include gender-spe</w:t>
      </w:r>
      <w:r>
        <w:t>cific titles (“Mr”. vs. “Miss”), proper names (“Sam” vs. “Ashley”), pronouns (“he” vs. “she”), certain job titles (“waiter” vs. “waitress”), and higher-order linguistic associations (otherwise gender-neutral words can become gendered by being associated wi</w:t>
      </w:r>
      <w:r>
        <w:t xml:space="preserve">th explicitly gendered contexts). Another source of </w:t>
      </w:r>
      <w:r>
        <w:lastRenderedPageBreak/>
        <w:t xml:space="preserve">linguistic information comes from sex-based grammatical gender systems found in approximately 30% of languages (Dryer &amp; Haspelmath, 2013). For example, in Spanish, the gender of a nurse must be specified </w:t>
      </w:r>
      <w:r>
        <w:t>grammatically (“enfermer</w:t>
      </w:r>
      <w:r>
        <w:rPr>
          <w:i/>
        </w:rPr>
        <w:t>a</w:t>
      </w:r>
      <w:r>
        <w:t>” vs. “enfermer</w:t>
      </w:r>
      <w:r>
        <w:rPr>
          <w:i/>
        </w:rPr>
        <w:t>o</w:t>
      </w:r>
      <w:r>
        <w:t>”).</w:t>
      </w:r>
    </w:p>
    <w:p w14:paraId="0A253CA3" w14:textId="77777777" w:rsidR="006A4B51" w:rsidRDefault="00A515A1">
      <w:pPr>
        <w:pStyle w:val="BodyText"/>
      </w:pPr>
      <w:r>
        <w:t xml:space="preserve">To the extent that language is a source of information for forming cultural stereotypes, two people with similar direct experiences, but different linguistic experiences, may develop different stereotypes. Some </w:t>
      </w:r>
      <w:r>
        <w:t>past work hints at people’s surprising sensitivity to stereotype-relevant information delivered through language. Young children perform worse in a game if they are told that someone of the opposite gender performed better than they did on a previous round</w:t>
      </w:r>
      <w:r>
        <w:t xml:space="preserve"> (Rhodes and Brickman 2008), or merely told that the game is associated with a particular gender (Cimpian, Mu, and Erickson 2012). In some cases, a subtle turn of phrase can influence children’s gender-based generalization (Rhodes et al. 2019; Cimpian and </w:t>
      </w:r>
      <w:r>
        <w:t>Markman 2011). For example, Cimpian and Markman found that children were more likely to infer that a novel skill is stereotypical of a gender if the skill is introduced with a generic as opposed a non-generic subject (“[Girls are/There is a girl who is] re</w:t>
      </w:r>
      <w:r>
        <w:t>ally good at a game called ‘gorp”’). Such work shows that in certain experimental settings, language can influence stereotype formation. We were interested in whether it actually does, and by what means.</w:t>
      </w:r>
    </w:p>
    <w:p w14:paraId="5193EF16" w14:textId="77777777" w:rsidR="006A4B51" w:rsidRDefault="00A515A1">
      <w:pPr>
        <w:pStyle w:val="BodyText"/>
      </w:pPr>
      <w:r>
        <w:t>A widely used method for quantifying cultural stereo</w:t>
      </w:r>
      <w:r>
        <w:t xml:space="preserve">types at an individual level is the </w:t>
      </w:r>
      <w:r>
        <w:rPr>
          <w:i/>
        </w:rPr>
        <w:t>Implicit Association Test</w:t>
      </w:r>
      <w:r>
        <w:t xml:space="preserve"> (IAT; Greenwald, McGhee, and Schwartz 1998). </w:t>
      </w:r>
      <w:commentRangeStart w:id="25"/>
      <w:r>
        <w:t>Here, we use previously administered IATs designed to measure a parti</w:t>
      </w:r>
      <w:commentRangeEnd w:id="25"/>
      <w:r w:rsidR="0019677A">
        <w:rPr>
          <w:rStyle w:val="CommentReference"/>
        </w:rPr>
        <w:commentReference w:id="25"/>
      </w:r>
      <w:r>
        <w:t xml:space="preserve">cular type of gender stereotype: A bias to associate men with careers and women </w:t>
      </w:r>
      <w:r>
        <w:t>with family (</w:t>
      </w:r>
      <w:r>
        <w:rPr>
          <w:i/>
        </w:rPr>
        <w:t>N</w:t>
      </w:r>
      <w:r>
        <w:t xml:space="preserve"> = 657,335; Nosek, et al., 2002). These data span native speakers of 25 languages allowing us to assess how performance varies with properties of languages.</w:t>
      </w:r>
    </w:p>
    <w:p w14:paraId="33480FD6" w14:textId="77777777" w:rsidR="006A4B51" w:rsidRDefault="00A515A1">
      <w:pPr>
        <w:pStyle w:val="BodyText"/>
      </w:pPr>
      <w:r>
        <w:t xml:space="preserve">Discovering that </w:t>
      </w:r>
      <w:ins w:id="26" w:author="Gary Lupyan" w:date="2019-05-13T13:19:00Z">
        <w:r w:rsidR="0019677A">
          <w:t xml:space="preserve">gender biases in </w:t>
        </w:r>
      </w:ins>
      <w:del w:id="27" w:author="Gary Lupyan" w:date="2019-05-13T13:19:00Z">
        <w:r w:rsidDel="0019677A">
          <w:delText xml:space="preserve">linguistic </w:delText>
        </w:r>
      </w:del>
      <w:ins w:id="28" w:author="Gary Lupyan" w:date="2019-05-13T13:19:00Z">
        <w:r w:rsidR="0019677A">
          <w:t xml:space="preserve">language are correlated </w:t>
        </w:r>
      </w:ins>
      <w:del w:id="29" w:author="Gary Lupyan" w:date="2019-05-13T13:19:00Z">
        <w:r w:rsidDel="0019677A">
          <w:delText xml:space="preserve">bias predicts </w:delText>
        </w:r>
      </w:del>
      <w:ins w:id="30" w:author="Gary Lupyan" w:date="2019-05-13T13:19:00Z">
        <w:r w:rsidR="0019677A">
          <w:t xml:space="preserve">with </w:t>
        </w:r>
      </w:ins>
      <w:r>
        <w:t xml:space="preserve">people’s implicit </w:t>
      </w:r>
      <w:ins w:id="31" w:author="Gary Lupyan" w:date="2019-05-13T13:19:00Z">
        <w:r w:rsidR="0019677A">
          <w:t xml:space="preserve">gender </w:t>
        </w:r>
      </w:ins>
      <w:r>
        <w:t>biases can be interpreted</w:t>
      </w:r>
      <w:r>
        <w:t xml:space="preserve"> in at least two ways. The first is that some cultures have stronger stereotypes and these are reflected in what people talk about. Language, on this view, simply </w:t>
      </w:r>
      <w:r>
        <w:rPr>
          <w:i/>
        </w:rPr>
        <w:t>reflects</w:t>
      </w:r>
      <w:r>
        <w:t xml:space="preserve"> pre-existing biases. We refer to this as the </w:t>
      </w:r>
      <w:r>
        <w:rPr>
          <w:i/>
        </w:rPr>
        <w:t>language as reflection</w:t>
      </w:r>
      <w:r>
        <w:t xml:space="preserve"> hypothesis. Howe</w:t>
      </w:r>
      <w:r>
        <w:t xml:space="preserve">ver, language may not simply reflect pre-existing biases, but may also provide a distinct source of information for learning about these stereotypes. We refer to this second possibility that language exerts a causal influence on people’s biases as the </w:t>
      </w:r>
      <w:r>
        <w:rPr>
          <w:i/>
        </w:rPr>
        <w:t>lang</w:t>
      </w:r>
      <w:r>
        <w:rPr>
          <w:i/>
        </w:rPr>
        <w:t>uage as causal factor</w:t>
      </w:r>
      <w:r>
        <w:t xml:space="preserve"> hypothesis.</w:t>
      </w:r>
    </w:p>
    <w:p w14:paraId="6E944D58" w14:textId="77777777" w:rsidR="006A4B51" w:rsidRDefault="00A515A1">
      <w:pPr>
        <w:pStyle w:val="BodyText"/>
      </w:pPr>
      <w:commentRangeStart w:id="32"/>
      <w:r>
        <w:t>In Study 1, we examine whether language-derived gender biases predict responses on the gender-career IAT</w:t>
      </w:r>
      <w:commentRangeEnd w:id="32"/>
      <w:r w:rsidR="0019677A">
        <w:rPr>
          <w:rStyle w:val="CommentReference"/>
        </w:rPr>
        <w:commentReference w:id="32"/>
      </w:r>
      <w:r>
        <w:t xml:space="preserve">. Our analysis focuses on the </w:t>
      </w:r>
      <w:r>
        <w:rPr>
          <w:i/>
        </w:rPr>
        <w:t>distributional</w:t>
      </w:r>
      <w:r>
        <w:t xml:space="preserve"> structure of language rather than the specifics of the communicated conte</w:t>
      </w:r>
      <w:r>
        <w:t>nt. In Study 2, we examine how the psychological biases measured by the IAT and the linguistic biases we measure relate to more structural aspects of language: sex-based grammatical gender and the prevalence of gender-specific occupation terms (e.g., “wait</w:t>
      </w:r>
      <w:r>
        <w:t>er”/“waitress” but “teacher”/“teacher”). The results of Study 2 suggest that language not only reflects existing gender biases, but may play a causal role in shaping them.</w:t>
      </w:r>
    </w:p>
    <w:p w14:paraId="4A68298C" w14:textId="77777777" w:rsidR="006A4B51" w:rsidRDefault="00A515A1">
      <w:pPr>
        <w:pStyle w:val="Heading1"/>
      </w:pPr>
      <w:bookmarkStart w:id="33" w:name="Xd130eeed55c8a1519a9cbd9c454a1049054a381"/>
      <w:r>
        <w:lastRenderedPageBreak/>
        <w:t>Description of Cross-Cultural Dataset of Psychological Gender Bias</w:t>
      </w:r>
      <w:bookmarkEnd w:id="33"/>
    </w:p>
    <w:p w14:paraId="190EAE03" w14:textId="77777777" w:rsidR="006A4B51" w:rsidRDefault="00A515A1">
      <w:pPr>
        <w:pStyle w:val="Heading2"/>
      </w:pPr>
      <w:bookmarkStart w:id="34" w:name="materials-and-methods"/>
      <w:r>
        <w:t>Materials and Met</w:t>
      </w:r>
      <w:r>
        <w:t>hods</w:t>
      </w:r>
      <w:bookmarkEnd w:id="34"/>
    </w:p>
    <w:p w14:paraId="63366DDF" w14:textId="77777777" w:rsidR="006A4B51" w:rsidRDefault="00A515A1">
      <w:pPr>
        <w:pStyle w:val="FirstParagraph"/>
      </w:pPr>
      <w:r>
        <w:t>To quantify cross-cultural gender bias, we used data from a large-scale administration of an Implicit Association Task (IAT; Greenwald, McGhee, and Schwartz 1998) by Project Implicit (</w:t>
      </w:r>
      <w:hyperlink r:id="rId10">
        <w:r>
          <w:rPr>
            <w:rStyle w:val="Hyperlink"/>
          </w:rPr>
          <w:t>https://i</w:t>
        </w:r>
        <w:r>
          <w:rPr>
            <w:rStyle w:val="Hyperlink"/>
          </w:rPr>
          <w:t>mplicit.harvard.edu/implicit/</w:t>
        </w:r>
      </w:hyperlink>
      <w:r>
        <w:t>; Nosek, Banaji, and Greenwald 2002). The IAT measures the strength of respondents’ implicit associations between two pairs of concepts (e.g., male-career/female-family vs. male-family/female-career) accessed via words (e.g., “</w:t>
      </w:r>
      <w:r>
        <w:t>man,” “business”). The underlying assumption of the IAT is that words denoting more similar meanings should be easier to pair together compared to more dissimilar pairs.</w:t>
      </w:r>
    </w:p>
    <w:p w14:paraId="3A21FA79" w14:textId="77777777" w:rsidR="006A4B51" w:rsidRDefault="00A515A1">
      <w:pPr>
        <w:pStyle w:val="BodyText"/>
      </w:pPr>
      <w:r>
        <w:t>Meanings are paired in the task by assigning them to the same response keys in a two-a</w:t>
      </w:r>
      <w:r>
        <w:t xml:space="preserve">lternative forced-choice categorization task. In the critical blocks of the task, meanings are assigned to keys in a way that is either bias-congruent (i.e. Key A = male/career; Key B = female/family) or bias-incongruent (i.e. Key A = male/family; Key B = </w:t>
      </w:r>
      <w:r>
        <w:t>female/career). Participants are then presented with a word related to one of the four concepts and asked to classify it as quickly as possible (see Study 1b Methods for list of target words). Slower reaction times in the bias-incongruent blocks relative t</w:t>
      </w:r>
      <w:r>
        <w:t>o the bias-congruent blocks are interpreted as indicating an implicit association between the corresponding concepts (i.e. a bias to associate male with career and female with family).</w:t>
      </w:r>
    </w:p>
    <w:p w14:paraId="4492D477" w14:textId="3AD759EE" w:rsidR="006A4B51" w:rsidRDefault="00A515A1">
      <w:pPr>
        <w:pStyle w:val="BodyText"/>
      </w:pPr>
      <w:r>
        <w:t>We analyzed gender-career IAT scores collected by Project Implicit betw</w:t>
      </w:r>
      <w:r>
        <w:t>een 2005 and 2016, restricting our sample based on participants’ reaction times and error rates using the same criteria described in Nosek, Banjai, and Greenwald (2002, pg. 104). We only analyzed data for countries that had complete demographic information</w:t>
      </w:r>
      <w:r>
        <w:t xml:space="preserve"> and complete data from the IAT for least 400 participants (2% of these respondents did not give responses to the explicit bias question). This cutoff was arbitrary, but the pattern of findings reported here holds for a range of minimum participant values </w:t>
      </w:r>
      <w:r>
        <w:t>(see SM). Our final sample included 657,335 participants from 39 countries, with a median of 1,145 participants per country. Importantly, although the respondents were from largely non-English speaking countries, the IAT was conducted in English. We do not</w:t>
      </w:r>
      <w:r>
        <w:t xml:space="preserve"> have language background data from the participants, but we assume that a large fraction of the respondents from non-English speaking countries were native speakers of the dominant language of the country and second language speakers of English. The fact </w:t>
      </w:r>
      <w:r>
        <w:t xml:space="preserve">that the test was administered in English </w:t>
      </w:r>
      <w:ins w:id="35" w:author="Gary Lupyan" w:date="2019-05-13T13:27:00Z">
        <w:r w:rsidR="001D2B60">
          <w:t>m</w:t>
        </w:r>
      </w:ins>
      <w:ins w:id="36" w:author="Gary Lupyan" w:date="2019-05-13T13:28:00Z">
        <w:r w:rsidR="001D2B60">
          <w:t xml:space="preserve">ake our analyses conservative, </w:t>
        </w:r>
      </w:ins>
      <w:r>
        <w:t>lower</w:t>
      </w:r>
      <w:ins w:id="37" w:author="Gary Lupyan" w:date="2019-05-13T13:28:00Z">
        <w:r w:rsidR="001D2B60">
          <w:t>ing</w:t>
        </w:r>
      </w:ins>
      <w:del w:id="38" w:author="Gary Lupyan" w:date="2019-05-13T13:28:00Z">
        <w:r w:rsidDel="001D2B60">
          <w:delText>s</w:delText>
        </w:r>
      </w:del>
      <w:r>
        <w:t xml:space="preserve"> the </w:t>
      </w:r>
      <w:del w:id="39" w:author="Gary Lupyan" w:date="2019-05-13T13:28:00Z">
        <w:r w:rsidDel="000D7794">
          <w:delText xml:space="preserve">prior </w:delText>
        </w:r>
      </w:del>
      <w:r>
        <w:t>likelihood of finding language-specific predictors of the kind we report here.</w:t>
      </w:r>
    </w:p>
    <w:p w14:paraId="4FEDB145" w14:textId="30EFE5AF" w:rsidR="006A4B51" w:rsidRDefault="00A515A1" w:rsidP="000D7794">
      <w:pPr>
        <w:pStyle w:val="BodyText"/>
      </w:pPr>
      <w:r>
        <w:t xml:space="preserve">To quantify </w:t>
      </w:r>
      <w:ins w:id="40" w:author="Gary Lupyan" w:date="2019-05-13T13:20:00Z">
        <w:r w:rsidR="0019677A">
          <w:t xml:space="preserve">the strength of </w:t>
        </w:r>
      </w:ins>
      <w:r>
        <w:t xml:space="preserve">participants’ </w:t>
      </w:r>
      <w:ins w:id="41" w:author="Gary Lupyan" w:date="2019-05-13T13:20:00Z">
        <w:r w:rsidR="0019677A">
          <w:t xml:space="preserve">implicit bias as assessed </w:t>
        </w:r>
      </w:ins>
      <w:del w:id="42" w:author="Gary Lupyan" w:date="2019-05-13T13:20:00Z">
        <w:r w:rsidDel="0019677A">
          <w:delText xml:space="preserve">performance on </w:delText>
        </w:r>
      </w:del>
      <w:ins w:id="43" w:author="Gary Lupyan" w:date="2019-05-13T13:20:00Z">
        <w:r w:rsidR="0019677A">
          <w:t xml:space="preserve">by </w:t>
        </w:r>
      </w:ins>
      <w:r>
        <w:t xml:space="preserve">the IAT we adopt the widely used </w:t>
      </w:r>
      <w:r>
        <w:rPr>
          <w:i/>
        </w:rPr>
        <w:t>D-score</w:t>
      </w:r>
      <w:r>
        <w:t>, which measures the difference betwe</w:t>
      </w:r>
      <w:r>
        <w:t xml:space="preserve">en critical blocks for each participant while controlling for individual differences in response time (Greenwald, Nosek, and Banaji 2003). After completing the IAT, participants </w:t>
      </w:r>
      <w:del w:id="44" w:author="Gary Lupyan" w:date="2019-05-13T13:28:00Z">
        <w:r w:rsidDel="000D7794">
          <w:delText xml:space="preserve">were </w:delText>
        </w:r>
      </w:del>
      <w:ins w:id="45" w:author="Gary Lupyan" w:date="2019-05-13T13:28:00Z">
        <w:r w:rsidR="000D7794">
          <w:t xml:space="preserve">were </w:t>
        </w:r>
      </w:ins>
      <w:r>
        <w:t>asked “How strongly do you associate the following with males and females</w:t>
      </w:r>
      <w:r>
        <w:t xml:space="preserve">?” for both the words “career” and “family.” Participants indicated their response on a Likert scale ranging from </w:t>
      </w:r>
      <w:r>
        <w:rPr>
          <w:i/>
        </w:rPr>
        <w:t>female</w:t>
      </w:r>
      <w:r>
        <w:t xml:space="preserve"> (1) to </w:t>
      </w:r>
      <w:r>
        <w:rPr>
          <w:i/>
        </w:rPr>
        <w:t>male</w:t>
      </w:r>
      <w:r>
        <w:t xml:space="preserve"> (7). </w:t>
      </w:r>
      <w:ins w:id="46" w:author="Gary Lupyan" w:date="2019-05-13T13:29:00Z">
        <w:r w:rsidR="000D7794">
          <w:t xml:space="preserve">An explicit </w:t>
        </w:r>
      </w:ins>
      <w:del w:id="47" w:author="Gary Lupyan" w:date="2019-05-13T13:29:00Z">
        <w:r w:rsidDel="000D7794">
          <w:delText>We calculated an explicit gender-career bias score for each participant as the Career response minus the Family respon</w:delText>
        </w:r>
        <w:r w:rsidDel="000D7794">
          <w:delText>se</w:delText>
        </w:r>
      </w:del>
      <w:ins w:id="48" w:author="Gary Lupyan" w:date="2019-05-13T13:29:00Z">
        <w:r w:rsidR="000D7794">
          <w:t xml:space="preserve">gender-career bias score </w:t>
        </w:r>
        <w:r w:rsidR="000D7794">
          <w:t>was defined as t</w:t>
        </w:r>
        <w:r w:rsidR="000D7794">
          <w:t>heir Career response minus the</w:t>
        </w:r>
        <w:r w:rsidR="000D7794">
          <w:t>ir</w:t>
        </w:r>
        <w:r w:rsidR="000D7794">
          <w:t xml:space="preserve"> Family response</w:t>
        </w:r>
      </w:ins>
      <w:del w:id="49" w:author="Gary Lupyan" w:date="2019-05-13T13:30:00Z">
        <w:r w:rsidDel="000D7794">
          <w:delText>,</w:delText>
        </w:r>
      </w:del>
      <w:r>
        <w:t xml:space="preserve"> such that greater values indicate a greater bias to associate males with career.</w:t>
      </w:r>
    </w:p>
    <w:p w14:paraId="6CB68E50" w14:textId="77777777" w:rsidR="006A4B51" w:rsidRDefault="00A515A1">
      <w:pPr>
        <w:pStyle w:val="Heading2"/>
      </w:pPr>
      <w:bookmarkStart w:id="50" w:name="results"/>
      <w:r>
        <w:lastRenderedPageBreak/>
        <w:t>R</w:t>
      </w:r>
      <w:r>
        <w:t>esults</w:t>
      </w:r>
      <w:bookmarkEnd w:id="50"/>
    </w:p>
    <w:p w14:paraId="4BCE2AE0" w14:textId="77777777" w:rsidR="000D7794" w:rsidRDefault="000D7794" w:rsidP="000D7794">
      <w:pPr>
        <w:pStyle w:val="BodyText"/>
        <w:rPr>
          <w:ins w:id="51" w:author="Gary Lupyan" w:date="2019-05-13T13:35:00Z"/>
        </w:rPr>
      </w:pPr>
      <w:commentRangeStart w:id="52"/>
      <w:ins w:id="53" w:author="Gary Lupyan" w:date="2019-05-13T13:35:00Z">
        <w:r>
          <w:t>Do</w:t>
        </w:r>
        <w:commentRangeEnd w:id="52"/>
        <w:r>
          <w:rPr>
            <w:rStyle w:val="CommentReference"/>
          </w:rPr>
          <w:commentReference w:id="52"/>
        </w:r>
        <w:r>
          <w:t xml:space="preserve"> the implicit and explicit biases measured by the Project Implicit dataset predict any real world outcomes? We compared our residual country-level implicit and explicit gender biases to a gender equality metric reported by the United Nations Educational, Scientific and Cultural Organization (UNESCO) for each country: the percentage of women among STEM graduates in tertiary education from 2012 to 2017 (Miller et al., 2015; Stoet &amp; Geary, 2018; available here: </w:t>
        </w:r>
        <w:r>
          <w:rPr>
            <w:rStyle w:val="Hyperlink"/>
          </w:rPr>
          <w:fldChar w:fldCharType="begin"/>
        </w:r>
        <w:r>
          <w:rPr>
            <w:rStyle w:val="Hyperlink"/>
          </w:rPr>
          <w:instrText xml:space="preserve"> HYPERLINK "http://data.uis.unesco.org/" \h </w:instrText>
        </w:r>
        <w:r>
          <w:rPr>
            <w:rStyle w:val="Hyperlink"/>
          </w:rPr>
          <w:fldChar w:fldCharType="separate"/>
        </w:r>
        <w:r>
          <w:rPr>
            <w:rStyle w:val="Hyperlink"/>
          </w:rPr>
          <w:t>http://data.uis.unesco.org/</w:t>
        </w:r>
        <w:r>
          <w:rPr>
            <w:rStyle w:val="Hyperlink"/>
          </w:rPr>
          <w:fldChar w:fldCharType="end"/>
        </w:r>
        <w:r>
          <w:t>). These data were available for 33 out of 39 of the countries in our sample. Consistent with previous research (Miller, Eagly, and Linn 2015), we found that implicit gender bias was negatively correlated with percentage of women in STEM fields: Countries with smaller gender biases tended to have more women in STEM fields (</w:t>
        </w:r>
        <w:r>
          <w:rPr>
            <w:i/>
          </w:rPr>
          <w:t>r</w:t>
        </w:r>
        <w:r>
          <w:t xml:space="preserve"> = -0.54, </w:t>
        </w:r>
        <w:r>
          <w:rPr>
            <w:i/>
          </w:rPr>
          <w:t>p</w:t>
        </w:r>
        <w:r>
          <w:t xml:space="preserve"> &lt; .001). In contrast, there was no relationship between the percentage of women in STEM fields and the explicit gender bias measure used by Project Implicit (</w:t>
        </w:r>
        <w:r>
          <w:rPr>
            <w:i/>
          </w:rPr>
          <w:t>r</w:t>
        </w:r>
        <w:r>
          <w:t xml:space="preserve"> = 0.14, </w:t>
        </w:r>
        <w:r>
          <w:rPr>
            <w:i/>
          </w:rPr>
          <w:t>p</w:t>
        </w:r>
        <w:r>
          <w:t xml:space="preserve"> = 0.43). In addition, we found a strong correlation between the median age of each country’s population (as reported by the CIA factbook, 2017) and the residual implicit bias (in which participant age was held constant): Countries with older populations tended to have larger gender biases (</w:t>
        </w:r>
        <w:r>
          <w:rPr>
            <w:i/>
          </w:rPr>
          <w:t>r</w:t>
        </w:r>
        <w:r>
          <w:t xml:space="preserve"> = 0.64, </w:t>
        </w:r>
        <w:r>
          <w:rPr>
            <w:i/>
          </w:rPr>
          <w:t>p</w:t>
        </w:r>
        <w:r>
          <w:t xml:space="preserve"> &lt; .0001).</w:t>
        </w:r>
      </w:ins>
    </w:p>
    <w:p w14:paraId="327E82A2" w14:textId="3F4FAE0A" w:rsidR="006A4B51" w:rsidRDefault="000D7794" w:rsidP="000D7794">
      <w:pPr>
        <w:pStyle w:val="FirstParagraph"/>
      </w:pPr>
      <w:ins w:id="54" w:author="Gary Lupyan" w:date="2019-05-13T13:32:00Z">
        <w:r>
          <w:t xml:space="preserve">Replicating previous analyses </w:t>
        </w:r>
        <w:r>
          <w:t>(Nosek, Banaji, and Greenwald 2002)</w:t>
        </w:r>
        <w:r>
          <w:t xml:space="preserve">, </w:t>
        </w:r>
      </w:ins>
      <w:ins w:id="55" w:author="Gary Lupyan" w:date="2019-05-13T13:34:00Z">
        <w:r>
          <w:t xml:space="preserve">older participants showed a greater implicit bias </w:t>
        </w:r>
      </w:ins>
      <w:del w:id="56" w:author="Gary Lupyan" w:date="2019-05-13T13:34:00Z">
        <w:r w:rsidR="00A515A1" w:rsidDel="000D7794">
          <w:delText xml:space="preserve">At the participant level, implicit bias scores were positively correlated with participant age </w:delText>
        </w:r>
      </w:del>
      <w:r w:rsidR="00A515A1">
        <w:t>(</w:t>
      </w:r>
      <w:r w:rsidR="00A515A1">
        <w:rPr>
          <w:i/>
        </w:rPr>
        <w:t>r</w:t>
      </w:r>
      <w:r w:rsidR="00A515A1">
        <w:t xml:space="preserve"> = 0.06, </w:t>
      </w:r>
      <w:r w:rsidR="00A515A1">
        <w:rPr>
          <w:i/>
        </w:rPr>
        <w:t>p</w:t>
      </w:r>
      <w:r w:rsidR="00A515A1">
        <w:t xml:space="preserve"> &lt; .0001). </w:t>
      </w:r>
      <w:ins w:id="57" w:author="Gary Lupyan" w:date="2019-05-13T13:34:00Z">
        <w:r>
          <w:t xml:space="preserve">The implicit bias was stronger for </w:t>
        </w:r>
      </w:ins>
      <w:del w:id="58" w:author="Gary Lupyan" w:date="2019-05-13T13:35:00Z">
        <w:r w:rsidR="00A515A1" w:rsidDel="000D7794">
          <w:delText xml:space="preserve">Male </w:delText>
        </w:r>
      </w:del>
      <w:ins w:id="59" w:author="Gary Lupyan" w:date="2019-05-13T13:35:00Z">
        <w:r>
          <w:t>fe</w:t>
        </w:r>
        <w:r>
          <w:t>m</w:t>
        </w:r>
        <w:r>
          <w:t xml:space="preserve">ale </w:t>
        </w:r>
      </w:ins>
      <w:r w:rsidR="00A515A1">
        <w:t xml:space="preserve">participants </w:t>
      </w:r>
      <w:del w:id="60" w:author="Gary Lupyan" w:date="2019-05-13T13:35:00Z">
        <w:r w:rsidR="00A515A1" w:rsidDel="000D7794">
          <w:delText>(</w:delText>
        </w:r>
        <w:r w:rsidR="00A515A1" w:rsidDel="000D7794">
          <w:rPr>
            <w:i/>
          </w:rPr>
          <w:delText>M</w:delText>
        </w:r>
        <w:r w:rsidR="00A515A1" w:rsidDel="000D7794">
          <w:delText xml:space="preserve"> = 0.32, </w:delText>
        </w:r>
        <w:r w:rsidR="00A515A1" w:rsidDel="000D7794">
          <w:rPr>
            <w:i/>
          </w:rPr>
          <w:delText>SD</w:delText>
        </w:r>
        <w:r w:rsidR="00A515A1" w:rsidDel="000D7794">
          <w:delText xml:space="preserve"> = 0.37) had a</w:delText>
        </w:r>
        <w:r w:rsidR="00A515A1" w:rsidDel="000D7794">
          <w:delText xml:space="preserve"> significantly smaller implicit gender bias than female participants </w:delText>
        </w:r>
      </w:del>
      <w:r w:rsidR="00A515A1">
        <w:t>(</w:t>
      </w:r>
      <w:r w:rsidR="00A515A1">
        <w:rPr>
          <w:i/>
        </w:rPr>
        <w:t>M</w:t>
      </w:r>
      <w:r w:rsidR="00A515A1">
        <w:t xml:space="preserve"> = 0.41, </w:t>
      </w:r>
      <w:r w:rsidR="00A515A1">
        <w:rPr>
          <w:i/>
        </w:rPr>
        <w:t>SD</w:t>
      </w:r>
      <w:r w:rsidR="00A515A1">
        <w:t xml:space="preserve"> = 0.35</w:t>
      </w:r>
      <w:ins w:id="61" w:author="Gary Lupyan" w:date="2019-05-13T13:35:00Z">
        <w:r>
          <w:t xml:space="preserve">) than male participants </w:t>
        </w:r>
        <w:r>
          <w:t>(</w:t>
        </w:r>
        <w:r>
          <w:rPr>
            <w:i/>
          </w:rPr>
          <w:t>M</w:t>
        </w:r>
        <w:r>
          <w:t xml:space="preserve"> = 0.32, </w:t>
        </w:r>
        <w:r>
          <w:rPr>
            <w:i/>
          </w:rPr>
          <w:t>SD</w:t>
        </w:r>
        <w:r>
          <w:t xml:space="preserve"> = 0.37</w:t>
        </w:r>
        <w:r>
          <w:t xml:space="preserve">; </w:t>
        </w:r>
      </w:ins>
      <w:del w:id="62" w:author="Gary Lupyan" w:date="2019-05-13T13:35:00Z">
        <w:r w:rsidR="00A515A1" w:rsidDel="000D7794">
          <w:delText xml:space="preserve">; </w:delText>
        </w:r>
      </w:del>
      <w:r w:rsidR="00A515A1">
        <w:rPr>
          <w:i/>
        </w:rPr>
        <w:t>t</w:t>
      </w:r>
      <w:r w:rsidR="00A515A1">
        <w:t xml:space="preserve"> = 96.8163964, </w:t>
      </w:r>
      <w:r w:rsidR="00A515A1">
        <w:rPr>
          <w:i/>
        </w:rPr>
        <w:t>p</w:t>
      </w:r>
      <w:r w:rsidR="00A515A1">
        <w:t xml:space="preserve"> &lt; .0001)</w:t>
      </w:r>
      <w:del w:id="63" w:author="Gary Lupyan" w:date="2019-05-13T13:35:00Z">
        <w:r w:rsidR="00A515A1" w:rsidDel="000D7794">
          <w:delText>, a pattern consistent with previous findings</w:delText>
        </w:r>
      </w:del>
      <w:del w:id="64" w:author="Gary Lupyan" w:date="2019-05-13T13:32:00Z">
        <w:r w:rsidR="00A515A1" w:rsidDel="000D7794">
          <w:delText xml:space="preserve"> (Nosek, Banaji, and Greenwald 2002)</w:delText>
        </w:r>
      </w:del>
      <w:r w:rsidR="00A515A1">
        <w:t>. Implicit bias scores were larger for participants that r</w:t>
      </w:r>
      <w:r w:rsidR="00A515A1">
        <w:t>eceived the block of trials with bias-incongruent mappings first relative to the opposite order (</w:t>
      </w:r>
      <w:r w:rsidR="00A515A1">
        <w:rPr>
          <w:i/>
        </w:rPr>
        <w:t>t</w:t>
      </w:r>
      <w:r w:rsidR="00A515A1">
        <w:t xml:space="preserve"> = -104.0291015, </w:t>
      </w:r>
      <w:r w:rsidR="00A515A1">
        <w:rPr>
          <w:i/>
        </w:rPr>
        <w:t>p</w:t>
      </w:r>
      <w:r w:rsidR="00A515A1">
        <w:t xml:space="preserve"> &lt; .0001).</w:t>
      </w:r>
    </w:p>
    <w:p w14:paraId="3A664629" w14:textId="77777777" w:rsidR="006A4B51" w:rsidRDefault="00A515A1">
      <w:pPr>
        <w:pStyle w:val="BodyText"/>
      </w:pPr>
      <w:commentRangeStart w:id="65"/>
      <w:r>
        <w:t>B</w:t>
      </w:r>
      <w:r>
        <w:t>ecause we did not have language information at the participant level, in the remaining analyses we examine gender bias and its p</w:t>
      </w:r>
      <w:r>
        <w:t>redictors at the country level. To account for the above-mentioned influences on implicit bias, we calculated a residual implicit bias score for each participant, controlling for participant age, participant sex, and block order. We also calculated a resid</w:t>
      </w:r>
      <w:r>
        <w:t xml:space="preserve">ual explicit bias score controlling for the same set of variables. We then averaged across participants to estimate the country-level gender bias (Implicit: </w:t>
      </w:r>
      <w:r>
        <w:rPr>
          <w:i/>
        </w:rPr>
        <w:t>M</w:t>
      </w:r>
      <w:r>
        <w:t xml:space="preserve"> = -0.0059556; </w:t>
      </w:r>
      <w:r>
        <w:rPr>
          <w:i/>
        </w:rPr>
        <w:t>SD</w:t>
      </w:r>
      <w:r>
        <w:t xml:space="preserve"> = 0.0254977; Explicit: </w:t>
      </w:r>
      <w:r>
        <w:rPr>
          <w:i/>
        </w:rPr>
        <w:t>M</w:t>
      </w:r>
      <w:r>
        <w:t xml:space="preserve"> = 0.0013734; </w:t>
      </w:r>
      <w:r>
        <w:rPr>
          <w:i/>
        </w:rPr>
        <w:t>SD</w:t>
      </w:r>
      <w:r>
        <w:t xml:space="preserve"> = 0.1763051). Implicit gender biases we</w:t>
      </w:r>
      <w:r>
        <w:t>re moderately correlated with explicit gender biases at the level of participants (</w:t>
      </w:r>
      <w:r>
        <w:rPr>
          <w:i/>
        </w:rPr>
        <w:t>r</w:t>
      </w:r>
      <w:r>
        <w:t xml:space="preserve"> = 0.16, </w:t>
      </w:r>
      <w:r>
        <w:rPr>
          <w:i/>
        </w:rPr>
        <w:t>p</w:t>
      </w:r>
      <w:r>
        <w:t xml:space="preserve"> &lt; .0001) but not countries (</w:t>
      </w:r>
      <w:r>
        <w:rPr>
          <w:i/>
        </w:rPr>
        <w:t>r</w:t>
      </w:r>
      <w:r>
        <w:t xml:space="preserve"> = 0.26, </w:t>
      </w:r>
      <w:r>
        <w:rPr>
          <w:i/>
        </w:rPr>
        <w:t>p</w:t>
      </w:r>
      <w:r>
        <w:t xml:space="preserve"> = 0.12).</w:t>
      </w:r>
      <w:commentRangeEnd w:id="65"/>
      <w:r w:rsidR="000D7794">
        <w:rPr>
          <w:rStyle w:val="CommentReference"/>
        </w:rPr>
        <w:commentReference w:id="65"/>
      </w:r>
    </w:p>
    <w:p w14:paraId="009E6D69" w14:textId="2B8942A3" w:rsidR="006A4B51" w:rsidDel="000D7794" w:rsidRDefault="00A515A1">
      <w:pPr>
        <w:pStyle w:val="BodyText"/>
        <w:rPr>
          <w:del w:id="66" w:author="Gary Lupyan" w:date="2019-05-13T13:35:00Z"/>
        </w:rPr>
      </w:pPr>
      <w:del w:id="67" w:author="Gary Lupyan" w:date="2019-05-13T13:35:00Z">
        <w:r w:rsidDel="000D7794">
          <w:delText>Do the implicit and explicit biases measured by the Project Implicit dataset predict any real world outcomes? We compared our residual country-level implicit and explicit gender biases to a gender equality metric reported by the United Nations Educational,</w:delText>
        </w:r>
        <w:r w:rsidDel="000D7794">
          <w:delText xml:space="preserve"> Scientific and Cultural Organization (UNESCO) for each country: the percentage of women among STEM graduates in tertiary education from 2012 to 2017 (Miller et al., 2015; Stoet &amp; Geary, 2018; available here: </w:delText>
        </w:r>
        <w:r w:rsidDel="000D7794">
          <w:rPr>
            <w:rStyle w:val="Hyperlink"/>
          </w:rPr>
          <w:fldChar w:fldCharType="begin"/>
        </w:r>
        <w:r w:rsidDel="000D7794">
          <w:rPr>
            <w:rStyle w:val="Hyperlink"/>
          </w:rPr>
          <w:delInstrText xml:space="preserve"> HYPERLINK "http://data.uis.unesco.org/" \h </w:delInstrText>
        </w:r>
        <w:r w:rsidDel="000D7794">
          <w:rPr>
            <w:rStyle w:val="Hyperlink"/>
          </w:rPr>
          <w:fldChar w:fldCharType="separate"/>
        </w:r>
        <w:r w:rsidDel="000D7794">
          <w:rPr>
            <w:rStyle w:val="Hyperlink"/>
          </w:rPr>
          <w:delText>http://data.uis.unesco.org/</w:delText>
        </w:r>
        <w:r w:rsidDel="000D7794">
          <w:rPr>
            <w:rStyle w:val="Hyperlink"/>
          </w:rPr>
          <w:fldChar w:fldCharType="end"/>
        </w:r>
        <w:r w:rsidDel="000D7794">
          <w:delText>). These data were available for 33 out of 39 of the countries in our sample. Consistent with previous research (Miller, Eagly, and Linn 2015), we found that implicit gender bias was negatively correlated with percentage of women</w:delText>
        </w:r>
        <w:r w:rsidDel="000D7794">
          <w:delText xml:space="preserve"> in STEM fields: Countries with smaller gender biases tended to have more women in STEM fields (</w:delText>
        </w:r>
        <w:r w:rsidDel="000D7794">
          <w:rPr>
            <w:i/>
          </w:rPr>
          <w:delText>r</w:delText>
        </w:r>
        <w:r w:rsidDel="000D7794">
          <w:delText xml:space="preserve"> = -0.54, </w:delText>
        </w:r>
        <w:r w:rsidDel="000D7794">
          <w:rPr>
            <w:i/>
          </w:rPr>
          <w:delText>p</w:delText>
        </w:r>
        <w:r w:rsidDel="000D7794">
          <w:delText xml:space="preserve"> &lt; .001). In contrast, there was no relationship between the percentage of women in STEM fields and the explicit gender bias measure used by Project</w:delText>
        </w:r>
        <w:r w:rsidDel="000D7794">
          <w:delText xml:space="preserve"> Implicit (</w:delText>
        </w:r>
        <w:r w:rsidDel="000D7794">
          <w:rPr>
            <w:i/>
          </w:rPr>
          <w:delText>r</w:delText>
        </w:r>
        <w:r w:rsidDel="000D7794">
          <w:delText xml:space="preserve"> = 0.14, </w:delText>
        </w:r>
        <w:r w:rsidDel="000D7794">
          <w:rPr>
            <w:i/>
          </w:rPr>
          <w:delText>p</w:delText>
        </w:r>
        <w:r w:rsidDel="000D7794">
          <w:delText xml:space="preserve"> = 0.43). In addition, we found a strong correlation between the median age of each country’s population (as reported by the CIA factbook, 2017) and the residual implicit bias (in which participant age was held constant): Countries wi</w:delText>
        </w:r>
        <w:r w:rsidDel="000D7794">
          <w:delText>th older populations tended to have larger gender biases (</w:delText>
        </w:r>
        <w:r w:rsidDel="000D7794">
          <w:rPr>
            <w:i/>
          </w:rPr>
          <w:delText>r</w:delText>
        </w:r>
        <w:r w:rsidDel="000D7794">
          <w:delText xml:space="preserve"> = 0.64, </w:delText>
        </w:r>
        <w:r w:rsidDel="000D7794">
          <w:rPr>
            <w:i/>
          </w:rPr>
          <w:delText>p</w:delText>
        </w:r>
        <w:r w:rsidDel="000D7794">
          <w:delText xml:space="preserve"> &lt; .0001).</w:delText>
        </w:r>
      </w:del>
    </w:p>
    <w:p w14:paraId="58D818CE" w14:textId="038E3945" w:rsidR="006A4B51" w:rsidRDefault="00A515A1">
      <w:pPr>
        <w:pStyle w:val="BodyText"/>
      </w:pPr>
      <w:r>
        <w:t xml:space="preserve">In sum, we replicate previously-reported patterns of gender bias in the gender-career IAT literature, with roughly comparable effect sizes (c.f. Nosek, et al., 2002). The weak </w:t>
      </w:r>
      <w:r>
        <w:t>correlation between implicit and explicit measures is consistent with claims that these two measures tap into different cognitive constructs (Forscher et al. 2016). In addition, we find that a</w:t>
      </w:r>
      <w:ins w:id="68" w:author="Gary Lupyan" w:date="2019-05-13T13:33:00Z">
        <w:r w:rsidR="000D7794">
          <w:t xml:space="preserve"> implicit gender bias predicts a</w:t>
        </w:r>
      </w:ins>
      <w:r>
        <w:t>n objective measure of gender equality—female enrollment in STEM</w:t>
      </w:r>
      <w:r>
        <w:t xml:space="preserve"> fields</w:t>
      </w:r>
      <w:del w:id="69" w:author="Gary Lupyan" w:date="2019-05-13T13:33:00Z">
        <w:r w:rsidDel="000D7794">
          <w:delText>—is associated with implicit gender bias</w:delText>
        </w:r>
      </w:del>
      <w:r>
        <w:t>. The finding that older participants show stronger biases may stem from a cohort effect, but it is not obvious why there is a strong positive association between the median age of a country’s population and a</w:t>
      </w:r>
      <w:r>
        <w:t xml:space="preserve"> larger implicit bias when adjusting for the age of individual participants.</w:t>
      </w:r>
    </w:p>
    <w:p w14:paraId="753C717F" w14:textId="77777777" w:rsidR="006A4B51" w:rsidRDefault="00A515A1">
      <w:pPr>
        <w:pStyle w:val="Heading1"/>
      </w:pPr>
      <w:bookmarkStart w:id="70" w:name="Xb278b3fb1db882eef29118f809d898687c324ab"/>
      <w:r>
        <w:lastRenderedPageBreak/>
        <w:t>Study 1: Relating gender biases in distributional semantics and human behavior</w:t>
      </w:r>
      <w:bookmarkEnd w:id="70"/>
    </w:p>
    <w:p w14:paraId="2ADB1890" w14:textId="77777777" w:rsidR="006A4B51" w:rsidRDefault="00A515A1">
      <w:pPr>
        <w:pStyle w:val="FirstParagraph"/>
      </w:pPr>
      <w:r>
        <w:t>Are participants’ gender biases predictable from the language they speak? Both the language-as-refle</w:t>
      </w:r>
      <w:r>
        <w:t>ction and language-as-causal-factor hypotheses predict a positive correlation between the two, but showing that such a relationship exists is the first step to investigating a possible causal link. We begin by validating word embedding measures of gender b</w:t>
      </w:r>
      <w:r>
        <w:t>ias by comparing them to explicit human judgements of word genderness (Study 1a). We then apply this method to models trained on text in other languages (</w:t>
      </w:r>
      <w:commentRangeStart w:id="71"/>
      <w:r>
        <w:t xml:space="preserve">Study 1b). </w:t>
      </w:r>
      <w:commentRangeEnd w:id="71"/>
      <w:r w:rsidR="000D7794">
        <w:rPr>
          <w:rStyle w:val="CommentReference"/>
        </w:rPr>
        <w:commentReference w:id="71"/>
      </w:r>
      <w:r>
        <w:t>We find that the implicit gender bias of participants in a country is correlated with the g</w:t>
      </w:r>
      <w:r>
        <w:t>ender bias in the language spoken in that country.</w:t>
      </w:r>
    </w:p>
    <w:p w14:paraId="324A16DE" w14:textId="77777777" w:rsidR="006A4B51" w:rsidRDefault="00A515A1">
      <w:pPr>
        <w:pStyle w:val="Heading2"/>
      </w:pPr>
      <w:bookmarkStart w:id="72" w:name="X6717585669662716eecaa4691029e6956afd288"/>
      <w:r>
        <w:t>Study 1a: Word embeddings as a measure of psychological gender bias</w:t>
      </w:r>
      <w:bookmarkEnd w:id="72"/>
    </w:p>
    <w:p w14:paraId="5F5C1238" w14:textId="77777777" w:rsidR="006A4B51" w:rsidRDefault="00A515A1">
      <w:pPr>
        <w:pStyle w:val="Heading3"/>
      </w:pPr>
      <w:bookmarkStart w:id="73" w:name="methods"/>
      <w:r>
        <w:t>Methods</w:t>
      </w:r>
      <w:bookmarkEnd w:id="73"/>
    </w:p>
    <w:p w14:paraId="6A33EACC" w14:textId="77777777" w:rsidR="006A4B51" w:rsidRDefault="00A515A1">
      <w:pPr>
        <w:pStyle w:val="FirstParagraph"/>
      </w:pPr>
      <w:r>
        <w:t>To model word meanings, we use semantic embeddings derived from a model that learns meanings by trying to predict a word from sur</w:t>
      </w:r>
      <w:r>
        <w:t>rounding words, given a large corpus. The core assumption of these models is that the meaning of a word can be described by the words it tends to co-occur with—words occurring in similar contexts, tend to have similar meanings (Firth 1957). A word like “do</w:t>
      </w:r>
      <w:r>
        <w:t>g,” for example is represented as more similar to “cat” and “hound” than to “banana” because “dog” co-occurs with words more in common with “cat” and “hound” than with “banana” (Landauer and Dumais 1997; Lund and Burgess 1996). Recent developments in machi</w:t>
      </w:r>
      <w:r>
        <w:t xml:space="preserve">ne learning allow the idea of distributional semantics to be implemented in a way that takes into account many features of language structure while remaining computationally tractable. The best known of these word embedding models is </w:t>
      </w:r>
      <w:r>
        <w:rPr>
          <w:i/>
        </w:rPr>
        <w:t>word2vec</w:t>
      </w:r>
      <w:r>
        <w:t xml:space="preserve"> (Mikolov et a</w:t>
      </w:r>
      <w:r>
        <w:t>l. 2013). By attempting to predict the words that surround another word, the model is able to learn a vector-based representation for each word that represents its similarity to other words, i.e., a semantic embedding. We can then compute the similarity be</w:t>
      </w:r>
      <w:r>
        <w:t>tween two words by taking the distance between their vectors (e.g., cosine of angle).</w:t>
      </w:r>
    </w:p>
    <w:p w14:paraId="64C388FF" w14:textId="77777777" w:rsidR="006A4B51" w:rsidRDefault="00A515A1">
      <w:pPr>
        <w:pStyle w:val="BodyText"/>
      </w:pPr>
      <w:r>
        <w:t>In order to validate word embeddings as a measure of psychological gender bias, we used an existing set of word norms in which participants were asked to rate “the gender</w:t>
      </w:r>
      <w:r>
        <w:t xml:space="preserve"> associated with each word” on a Likert scale ranging from </w:t>
      </w:r>
      <w:r>
        <w:rPr>
          <w:i/>
        </w:rPr>
        <w:t>very feminine</w:t>
      </w:r>
      <w:r>
        <w:t xml:space="preserve"> (1) to </w:t>
      </w:r>
      <w:r>
        <w:rPr>
          <w:i/>
        </w:rPr>
        <w:t>very masculine</w:t>
      </w:r>
      <w:r>
        <w:t xml:space="preserve"> (7; Scott et al. 2018). We compared these norms to estimates of gender bias obtained from embedding models pre-trained on two different corpora of English text: </w:t>
      </w:r>
      <w:r>
        <w:t>Wikipedia (Bojanowski et al. 2016) and subtitles from movies and TV shows (Van Paridon and Thompson, n.d.; Lison and Tiedemann 2016). The Wikipedia corpus is a large, naturalistic corpus of written language; the Subtitle corpus is a smaller corpus of spoke</w:t>
      </w:r>
      <w:r>
        <w:t>n language. Both models were trained using the fastText algorithm (a variant of word2vec; Joulin et al. 2016). There were 4,671 words in total that overlapped between the word-embedding models and human ratings.</w:t>
      </w:r>
    </w:p>
    <w:p w14:paraId="3C6B8643" w14:textId="77777777" w:rsidR="006A4B51" w:rsidRDefault="00A515A1">
      <w:pPr>
        <w:pStyle w:val="BodyText"/>
      </w:pPr>
      <w:r>
        <w:lastRenderedPageBreak/>
        <w:t xml:space="preserve">Using the word embeddings, we calculated an </w:t>
      </w:r>
      <w:r>
        <w:t xml:space="preserve">estimate of gender bias for each word by measuring the average cosine distance to a standard set of male “anchor” words (“male,” “man,” “he,” “boy,” “his,” “him,” “son,” and “brother”; Nosek, Banaji, &amp; Greenwald, 2002) and the average cosine similarity to </w:t>
      </w:r>
      <w:r>
        <w:t>a set of female words (“female,” “woman,” “she,” “girl,” “hers,” “her,” “daughter,” and “sister”). A gender score for each word was then obtained by taking the difference of the similarity estimates (mean male similarity - mean female similarity), such tha</w:t>
      </w:r>
      <w:r>
        <w:t>t larger values indicated a stronger association with males.</w:t>
      </w:r>
    </w:p>
    <w:p w14:paraId="040A9A33" w14:textId="77777777" w:rsidR="006A4B51" w:rsidRDefault="00A515A1">
      <w:pPr>
        <w:pStyle w:val="Heading3"/>
      </w:pPr>
      <w:bookmarkStart w:id="74" w:name="results-1"/>
      <w:r>
        <w:t>Results</w:t>
      </w:r>
      <w:bookmarkEnd w:id="74"/>
    </w:p>
    <w:p w14:paraId="25CA528C" w14:textId="77777777" w:rsidR="006A4B51" w:rsidRDefault="00A515A1">
      <w:pPr>
        <w:pStyle w:val="CaptionedFigure"/>
      </w:pPr>
      <w:r>
        <w:rPr>
          <w:noProof/>
        </w:rPr>
        <w:drawing>
          <wp:inline distT="0" distB="0" distL="0" distR="0" wp14:anchorId="25ADC747" wp14:editId="16C2B1B5">
            <wp:extent cx="4876800" cy="4876800"/>
            <wp:effectExtent l="0" t="0" r="0" b="0"/>
            <wp:docPr id="1" name="Picture" descr="Human judgements of word gender bias as a function of gender bias from the Subtitle-trained embedding model (Study 1a). Each point corresponds to a word. Larger numbers indicate stronger association with females (note that this differs from the design of the rating task, but is changed here for consistency with other plots). Blue line shows linear fit and the error band indicates standard error (too small to be visible)."/>
            <wp:cNvGraphicFramePr/>
            <a:graphic xmlns:a="http://schemas.openxmlformats.org/drawingml/2006/main">
              <a:graphicData uri="http://schemas.openxmlformats.org/drawingml/2006/picture">
                <pic:pic xmlns:pic="http://schemas.openxmlformats.org/drawingml/2006/picture">
                  <pic:nvPicPr>
                    <pic:cNvPr id="0" name="Picture" descr="iat_lang_files/figure-docx/unnamed-chunk-10-1.png"/>
                    <pic:cNvPicPr>
                      <a:picLocks noChangeAspect="1" noChangeArrowheads="1"/>
                    </pic:cNvPicPr>
                  </pic:nvPicPr>
                  <pic:blipFill>
                    <a:blip r:embed="rId11"/>
                    <a:stretch>
                      <a:fillRect/>
                    </a:stretch>
                  </pic:blipFill>
                  <pic:spPr bwMode="auto">
                    <a:xfrm>
                      <a:off x="0" y="0"/>
                      <a:ext cx="4876800" cy="4876800"/>
                    </a:xfrm>
                    <a:prstGeom prst="rect">
                      <a:avLst/>
                    </a:prstGeom>
                    <a:noFill/>
                    <a:ln w="9525">
                      <a:noFill/>
                      <a:headEnd/>
                      <a:tailEnd/>
                    </a:ln>
                  </pic:spPr>
                </pic:pic>
              </a:graphicData>
            </a:graphic>
          </wp:inline>
        </w:drawing>
      </w:r>
    </w:p>
    <w:p w14:paraId="5DCD8B4A" w14:textId="77777777" w:rsidR="006A4B51" w:rsidRDefault="00A515A1">
      <w:pPr>
        <w:pStyle w:val="ImageCaption"/>
      </w:pPr>
      <w:r>
        <w:t>Human judgements of word gender bias as a function of gender bias from the Subtitle-trained embedding model (Study 1a). Each point corresponds to a word. Larger numbers indicate stronger association with females (note that this differs from the design of t</w:t>
      </w:r>
      <w:r>
        <w:t>he rating task, but is changed here for consistency with other plots). Blue line shows linear fit and the error band indicates standard error (too small to be visible).</w:t>
      </w:r>
    </w:p>
    <w:p w14:paraId="31658C32" w14:textId="77777777" w:rsidR="006A4B51" w:rsidRDefault="00A515A1">
      <w:pPr>
        <w:pStyle w:val="BodyText"/>
      </w:pPr>
      <w:r>
        <w:t>Estimates of gender bias from the Subtitle corpus (</w:t>
      </w:r>
      <w:r>
        <w:rPr>
          <w:i/>
        </w:rPr>
        <w:t>M</w:t>
      </w:r>
      <w:r>
        <w:t xml:space="preserve"> = 0.01; </w:t>
      </w:r>
      <w:r>
        <w:rPr>
          <w:i/>
        </w:rPr>
        <w:t>SD</w:t>
      </w:r>
      <w:r>
        <w:t>= 0.03) and the Wikipedi</w:t>
      </w:r>
      <w:r>
        <w:t>a corpus (</w:t>
      </w:r>
      <w:r>
        <w:rPr>
          <w:i/>
        </w:rPr>
        <w:t>M</w:t>
      </w:r>
      <w:r>
        <w:t xml:space="preserve"> = 0; </w:t>
      </w:r>
      <w:r>
        <w:rPr>
          <w:i/>
        </w:rPr>
        <w:t>SD</w:t>
      </w:r>
      <w:r>
        <w:t xml:space="preserve"> = 0.03) were highly correlated with each other (</w:t>
      </w:r>
      <w:r>
        <w:rPr>
          <w:i/>
        </w:rPr>
        <w:t>r</w:t>
      </w:r>
      <w:r>
        <w:t xml:space="preserve"> = 0.71; </w:t>
      </w:r>
      <w:r>
        <w:rPr>
          <w:i/>
        </w:rPr>
        <w:t>p</w:t>
      </w:r>
      <w:r>
        <w:t xml:space="preserve"> &lt; .0001). Critically, bias estimates from both word embedding models were also highly correlated </w:t>
      </w:r>
      <w:r>
        <w:lastRenderedPageBreak/>
        <w:t>with human judgements (</w:t>
      </w:r>
      <w:r>
        <w:rPr>
          <w:i/>
        </w:rPr>
        <w:t>M</w:t>
      </w:r>
      <w:r>
        <w:t xml:space="preserve"> = 4.1; </w:t>
      </w:r>
      <w:r>
        <w:rPr>
          <w:i/>
        </w:rPr>
        <w:t>SD</w:t>
      </w:r>
      <w:r>
        <w:t xml:space="preserve"> = 0.92; </w:t>
      </w:r>
      <w:r>
        <w:rPr>
          <w:i/>
        </w:rPr>
        <w:t>r</w:t>
      </w:r>
      <w:r>
        <w:rPr>
          <w:vertAlign w:val="subscript"/>
        </w:rPr>
        <w:t>Subtitle</w:t>
      </w:r>
      <w:r>
        <w:t xml:space="preserve"> = 0.63; </w:t>
      </w:r>
      <w:r>
        <w:rPr>
          <w:i/>
        </w:rPr>
        <w:t>p</w:t>
      </w:r>
      <w:r>
        <w:t xml:space="preserve"> &lt; .0001; </w:t>
      </w:r>
      <w:r>
        <w:rPr>
          <w:i/>
        </w:rPr>
        <w:t>r</w:t>
      </w:r>
      <w:r>
        <w:rPr>
          <w:vertAlign w:val="subscript"/>
        </w:rPr>
        <w:t>Wikipe</w:t>
      </w:r>
      <w:r>
        <w:rPr>
          <w:vertAlign w:val="subscript"/>
        </w:rPr>
        <w:t>dia</w:t>
      </w:r>
      <w:r>
        <w:t xml:space="preserve"> = 0.59; </w:t>
      </w:r>
      <w:r>
        <w:rPr>
          <w:i/>
        </w:rPr>
        <w:t>p</w:t>
      </w:r>
      <w:r>
        <w:t xml:space="preserve"> &lt; .0001; Fig. 1). This suggests that the psychological gender bias of a word can be reasonably estimated from word embeddings.</w:t>
      </w:r>
    </w:p>
    <w:p w14:paraId="1FC02CBD" w14:textId="77777777" w:rsidR="006A4B51" w:rsidRDefault="00A515A1">
      <w:pPr>
        <w:pStyle w:val="Heading2"/>
      </w:pPr>
      <w:bookmarkStart w:id="75" w:name="study-1b-gender-bias-across-languages"/>
      <w:r>
        <w:t>Study 1b: Gender bias across languages</w:t>
      </w:r>
      <w:bookmarkEnd w:id="75"/>
    </w:p>
    <w:p w14:paraId="2A810895" w14:textId="144A63C3" w:rsidR="006A4B51" w:rsidRDefault="00A515A1">
      <w:pPr>
        <w:pStyle w:val="FirstParagraph"/>
      </w:pPr>
      <w:r>
        <w:t>Having validated our method, we now use it to examine the relationship betwe</w:t>
      </w:r>
      <w:r>
        <w:t>en psychological and linguistic gender biases. In Study 1b, we estimate</w:t>
      </w:r>
      <w:r>
        <w:t xml:space="preserve"> the magnitude of the linguistic bias in the dominant language spoken in each country represented in the Project Implicit dataset, and compare this estimate to estimates of psychologica</w:t>
      </w:r>
      <w:r>
        <w:t>l gender bias from the Project Implicit participants.</w:t>
      </w:r>
    </w:p>
    <w:p w14:paraId="3332FF44" w14:textId="77777777" w:rsidR="006A4B51" w:rsidRDefault="00A515A1">
      <w:pPr>
        <w:pStyle w:val="Heading3"/>
      </w:pPr>
      <w:bookmarkStart w:id="76" w:name="methods-1"/>
      <w:r>
        <w:t>Methods</w:t>
      </w:r>
      <w:bookmarkEnd w:id="76"/>
    </w:p>
    <w:p w14:paraId="4677A3F4" w14:textId="77777777" w:rsidR="006A4B51" w:rsidRDefault="00A515A1">
      <w:pPr>
        <w:pStyle w:val="FirstParagraph"/>
      </w:pPr>
      <w:r>
        <w:t>Previous work has shown biases studied using IATs can be predicted from the distributional statistics of language (word co-occurrences). Using these statistics, Caliskan, Bryson, and Narayanan (</w:t>
      </w:r>
      <w:r>
        <w:t xml:space="preserve">2017; henceforth, CBN) measured the distance between the words presented to participants in the IAT task. CBN found that these distances were highly correlated with the biases computed by a variety of IATs (e.g., valence and Caucasian vs. African-American </w:t>
      </w:r>
      <w:r>
        <w:t>names; gender and math vs. arts; permanence and mental vs. physical diseases). CBN only measured semantic biases in English. Here, we extend CBN’s method to 25 languages examining whether languages with a stronger gender bias as expressed in distributional</w:t>
      </w:r>
      <w:r>
        <w:t xml:space="preserve"> semantics predict stronger implicit and explicit gender biases on a large dataset of previously administered gender-career IATs.</w:t>
      </w:r>
    </w:p>
    <w:p w14:paraId="76D98FB8" w14:textId="77777777" w:rsidR="006A4B51" w:rsidRDefault="00A515A1">
      <w:pPr>
        <w:pStyle w:val="BodyText"/>
      </w:pPr>
      <w:r>
        <w:t xml:space="preserve">We identified the most frequently spoken language in each country in our analysis using Ethnologue (Simons and Charles 2018). </w:t>
      </w:r>
      <w:r>
        <w:t>After exclusions (see below), our final sample included 25 languages. For each language, we obtained translations from native speakers for the stimuli in the Project Implicit gender-career IAT behavioral task (Nosek, Banaji, and Greenwald 2002) with one sl</w:t>
      </w:r>
      <w:r>
        <w:t>ight modification. In the behavioral task, proper names were used to cue the male and female categories (e.g. “John,” “Amy”), but because there are not direct translation equivalents of proper names, we instead used a set of generic gendered words which ha</w:t>
      </w:r>
      <w:r>
        <w:t xml:space="preserve">d been previously used for a different version of the gender IAT (e.g., “man,” “woman;” Nosek, Banaji, and Greenwald 2002). Our linguistic stimuli were therefore a set of 8 female and 8 male Target Words (identical to Study 1a), and the set of 8 Attribute </w:t>
      </w:r>
      <w:r>
        <w:t>Words words used in the Project Implicit gender-career IAT: 8 related to careers (“career,” “executive,” “management,” “professional,” “corporation,” “salary,” “office,” “business”) and 8 related to families (“family,” “home,” “parents,” “children,” “cousi</w:t>
      </w:r>
      <w:r>
        <w:t>ns,” “marriage,” “wedding,” “relatives”). For one language, Filipino, we were unable to obtain translations from a native speaker, and so Filipino translations were compiled from dictionaries.</w:t>
      </w:r>
    </w:p>
    <w:p w14:paraId="136B7C02" w14:textId="77777777" w:rsidR="006A4B51" w:rsidRDefault="00A515A1">
      <w:pPr>
        <w:pStyle w:val="BodyText"/>
      </w:pPr>
      <w:r>
        <w:t>We used these translations to calculate a gender bias effect size from word embedding models trained on text in each language. Our effect size measure is a standardized difference score of the relative similarity of the target words to the target attribute</w:t>
      </w:r>
      <w:r>
        <w:t>s (i.e. relative similarity of male to career vs. relative similarity of female to career). Our effect size measure is identical to that used by CBN with an exception for grammatically gendered languages (see SM for replication of CBN on our corpora). Name</w:t>
      </w:r>
      <w:r>
        <w:t xml:space="preserve">ly, for languages </w:t>
      </w:r>
      <w:r>
        <w:lastRenderedPageBreak/>
        <w:t>with grammatically gendered Attribute Words (e.g., niñas for female children in Spanish), we calculated the relationship between Target Words and Attribute Words of the same gender (i.e. “hombre” (man) to “niños” and “mujer” (woman) to “n</w:t>
      </w:r>
      <w:r>
        <w:t>iñas”). In cases where there were multiple translations for a word, we averaged across words such that each of our target words was associated with a single vector in each language. In cases where the translation contained multiple words, we used the entry</w:t>
      </w:r>
      <w:r>
        <w:t xml:space="preserve"> for the multiword phrase in the model when present, and averaged across words otherwise. Like the psychological measures of bias from the Project Implicit data, larger values indicate larger gender bias.</w:t>
      </w:r>
    </w:p>
    <w:p w14:paraId="1D811D70" w14:textId="77777777" w:rsidR="006A4B51" w:rsidRDefault="00A515A1">
      <w:pPr>
        <w:pStyle w:val="BodyText"/>
      </w:pPr>
      <w:r>
        <w:t xml:space="preserve">We calculated gender bias estimates using the same </w:t>
      </w:r>
      <w:r>
        <w:t>word embedding models as in Study 1a (Subtitle and Wikipedia corpora). We excluded languages from the analysis for which 20% or more of the target words were missing from the model or the model did not exist. This led us to exclude one language (Zulu) from</w:t>
      </w:r>
      <w:r>
        <w:t xml:space="preserve"> the analysis of the Wikipedia corpus and six languages from the analysis of the Subtitle corpus (Chinese, Croatian, Hindi, Japanese, Filipino, and Zulu). Our final sample included 25 languages in total (</w:t>
      </w:r>
      <w:r>
        <w:rPr>
          <w:i/>
        </w:rPr>
        <w:t>N</w:t>
      </w:r>
      <w:r>
        <w:rPr>
          <w:vertAlign w:val="subscript"/>
        </w:rPr>
        <w:t>Wikipedia</w:t>
      </w:r>
      <w:r>
        <w:t xml:space="preserve"> = 25; </w:t>
      </w:r>
      <w:r>
        <w:rPr>
          <w:i/>
        </w:rPr>
        <w:t>N</w:t>
      </w:r>
      <w:r>
        <w:rPr>
          <w:vertAlign w:val="subscript"/>
        </w:rPr>
        <w:t>Subtitle</w:t>
      </w:r>
      <w:r>
        <w:t xml:space="preserve"> = 20), representing 8 lan</w:t>
      </w:r>
      <w:r>
        <w:t>guage families. Finally, we calculated language-level measures for four additional measures by averaging across countries whose participants speak the same language: implicit and explicit psychological gender bias (estimated from the Project Implicit datas</w:t>
      </w:r>
      <w:r>
        <w:t>et), percentage of women in STEM fields, and median country age.</w:t>
      </w:r>
    </w:p>
    <w:p w14:paraId="7D531AD0" w14:textId="77777777" w:rsidR="006A4B51" w:rsidRDefault="00A515A1">
      <w:pPr>
        <w:pStyle w:val="Heading3"/>
      </w:pPr>
      <w:bookmarkStart w:id="77" w:name="results-2"/>
      <w:r>
        <w:lastRenderedPageBreak/>
        <w:t>Results</w:t>
      </w:r>
      <w:bookmarkEnd w:id="77"/>
    </w:p>
    <w:p w14:paraId="7838A88D" w14:textId="77777777" w:rsidR="006A4B51" w:rsidRDefault="00A515A1">
      <w:pPr>
        <w:pStyle w:val="CaptionedFigure"/>
      </w:pPr>
      <w:r>
        <w:rPr>
          <w:noProof/>
        </w:rPr>
        <w:drawing>
          <wp:inline distT="0" distB="0" distL="0" distR="0" wp14:anchorId="46282819" wp14:editId="0D971B88">
            <wp:extent cx="5334000" cy="4800600"/>
            <wp:effectExtent l="0" t="0" r="0" b="0"/>
            <wp:docPr id="2" name="Picture" descr="Implicit gender bias (adjusted for age, sex, and block order) as a function of the linguistic gender bias derived from word-embeddings (Study 1b). Each point corresponds to a language, with the size of the point corresponding to the number of participants speaking that langauge. Linguistic biases are estimated from models trained on text in each language from Subtitle (left) and Wikipedia (right) corpora. Larger values indicate a larger bias to associate men with the concept of career and women with the concept of family. Error bands indicate standard error of the linear model estimate."/>
            <wp:cNvGraphicFramePr/>
            <a:graphic xmlns:a="http://schemas.openxmlformats.org/drawingml/2006/main">
              <a:graphicData uri="http://schemas.openxmlformats.org/drawingml/2006/picture">
                <pic:pic xmlns:pic="http://schemas.openxmlformats.org/drawingml/2006/picture">
                  <pic:nvPicPr>
                    <pic:cNvPr id="0" name="Picture" descr="iat_lang_files/figure-docx/unnamed-chunk-11-1.png"/>
                    <pic:cNvPicPr>
                      <a:picLocks noChangeAspect="1" noChangeArrowheads="1"/>
                    </pic:cNvPicPr>
                  </pic:nvPicPr>
                  <pic:blipFill>
                    <a:blip r:embed="rId12"/>
                    <a:stretch>
                      <a:fillRect/>
                    </a:stretch>
                  </pic:blipFill>
                  <pic:spPr bwMode="auto">
                    <a:xfrm>
                      <a:off x="0" y="0"/>
                      <a:ext cx="5334000" cy="4800600"/>
                    </a:xfrm>
                    <a:prstGeom prst="rect">
                      <a:avLst/>
                    </a:prstGeom>
                    <a:noFill/>
                    <a:ln w="9525">
                      <a:noFill/>
                      <a:headEnd/>
                      <a:tailEnd/>
                    </a:ln>
                  </pic:spPr>
                </pic:pic>
              </a:graphicData>
            </a:graphic>
          </wp:inline>
        </w:drawing>
      </w:r>
    </w:p>
    <w:p w14:paraId="30A72754" w14:textId="77777777" w:rsidR="006A4B51" w:rsidRDefault="00A515A1">
      <w:pPr>
        <w:pStyle w:val="ImageCaption"/>
      </w:pPr>
      <w:r>
        <w:t>Implicit gender bias (adjusted for age, sex, and block order) as a function of the linguistic gender bias derived from word-embeddings (Study 1b). Each point corresponds to a langua</w:t>
      </w:r>
      <w:r>
        <w:t>ge, with the size of the point corresponding to the number of participants speaking that langauge. Linguistic biases are estimated from models trained on text in each language from Subtitle (left) and Wikipedia (right) corpora. Larger values indicate a lar</w:t>
      </w:r>
      <w:r>
        <w:t>ger bias to associate men with the concept of career and women with the concept of family. Error bands indicate standard error of the linear model estimate.</w:t>
      </w:r>
    </w:p>
    <w:p w14:paraId="179C8FF8" w14:textId="77777777" w:rsidR="006A4B51" w:rsidRDefault="00A515A1">
      <w:pPr>
        <w:pStyle w:val="BodyText"/>
      </w:pPr>
      <w:r>
        <w:t>Despite the differences in the specific content conveyed by the Subtitles and Wikipedia corpus, the</w:t>
      </w:r>
      <w:r>
        <w:t xml:space="preserve"> estimated gender bias for each language was similar across the two corpora (</w:t>
      </w:r>
      <w:r>
        <w:rPr>
          <w:i/>
        </w:rPr>
        <w:t>t</w:t>
      </w:r>
      <w:r>
        <w:t xml:space="preserve">(19) = -0.0590365, </w:t>
      </w:r>
      <w:r>
        <w:rPr>
          <w:i/>
        </w:rPr>
        <w:t>p</w:t>
      </w:r>
      <w:r>
        <w:t xml:space="preserve"> = 0.9535396). We next examined the relationship between these estimates of gender bias for each language and the mean IAT bias score for participants from co</w:t>
      </w:r>
      <w:r>
        <w:t>untries where that language was dominant (and, we assume, was the native language of most of these individuals). Implicit gender bias was positively correlated with estimates of language bias from both the Subtitle (</w:t>
      </w:r>
      <w:r>
        <w:rPr>
          <w:i/>
        </w:rPr>
        <w:t>r</w:t>
      </w:r>
      <w:r>
        <w:t xml:space="preserve"> = 0.5, </w:t>
      </w:r>
      <w:r>
        <w:rPr>
          <w:i/>
        </w:rPr>
        <w:t>p</w:t>
      </w:r>
      <w:r>
        <w:t xml:space="preserve"> = 0.02) and Wikipedia trained</w:t>
      </w:r>
      <w:r>
        <w:t xml:space="preserve"> models (</w:t>
      </w:r>
      <w:r>
        <w:rPr>
          <w:i/>
        </w:rPr>
        <w:t>r</w:t>
      </w:r>
      <w:r>
        <w:t xml:space="preserve"> = 0.48, </w:t>
      </w:r>
      <w:r>
        <w:rPr>
          <w:i/>
        </w:rPr>
        <w:t>p</w:t>
      </w:r>
      <w:r>
        <w:t xml:space="preserve"> = 0.01; Fig. 2; Table 1 shows the language-level correlations between all variables in Studies 1b and 2). The relationship between implicit gender bias and language </w:t>
      </w:r>
      <w:r>
        <w:lastRenderedPageBreak/>
        <w:t>bias remained reliable after partialling out the effect of median coun</w:t>
      </w:r>
      <w:r>
        <w:t xml:space="preserve">try age (Subtitle: </w:t>
      </w:r>
      <w:r>
        <w:rPr>
          <w:i/>
        </w:rPr>
        <w:t>r</w:t>
      </w:r>
      <w:r>
        <w:t xml:space="preserve"> = 0.42, </w:t>
      </w:r>
      <w:r>
        <w:rPr>
          <w:i/>
        </w:rPr>
        <w:t>p</w:t>
      </w:r>
      <w:r>
        <w:t xml:space="preserve"> = 0.04; Wikipedia: </w:t>
      </w:r>
      <w:r>
        <w:rPr>
          <w:i/>
        </w:rPr>
        <w:t>r</w:t>
      </w:r>
      <w:r>
        <w:t xml:space="preserve"> = 0.43, </w:t>
      </w:r>
      <w:r>
        <w:rPr>
          <w:i/>
        </w:rPr>
        <w:t>p</w:t>
      </w:r>
      <w:r>
        <w:t xml:space="preserve"> = 0.04). Linguistic gender bias was not correlated with explicit gender bias (Subtitle: </w:t>
      </w:r>
      <w:r>
        <w:rPr>
          <w:i/>
        </w:rPr>
        <w:t>r</w:t>
      </w:r>
      <w:r>
        <w:t xml:space="preserve"> = -0.08, </w:t>
      </w:r>
      <w:r>
        <w:rPr>
          <w:i/>
        </w:rPr>
        <w:t>p</w:t>
      </w:r>
      <w:r>
        <w:t xml:space="preserve"> = 0.74; Wikipedia: </w:t>
      </w:r>
      <w:r>
        <w:rPr>
          <w:i/>
        </w:rPr>
        <w:t>r</w:t>
      </w:r>
      <w:r>
        <w:t xml:space="preserve"> = 0.34, </w:t>
      </w:r>
      <w:r>
        <w:rPr>
          <w:i/>
        </w:rPr>
        <w:t>p</w:t>
      </w:r>
      <w:r>
        <w:t xml:space="preserve"> = 0.09). Estimates of language bias from the Subtitle corpus w</w:t>
      </w:r>
      <w:r>
        <w:t>ere correlated with the objective measure of gender equality, percentage of women in STEM fields (</w:t>
      </w:r>
      <w:r>
        <w:rPr>
          <w:i/>
        </w:rPr>
        <w:t>r</w:t>
      </w:r>
      <w:r>
        <w:t xml:space="preserve"> = -0.55, </w:t>
      </w:r>
      <w:r>
        <w:rPr>
          <w:i/>
        </w:rPr>
        <w:t>p</w:t>
      </w:r>
      <w:r>
        <w:t xml:space="preserve"> = 0.02); this relationship was not reliable for the Wikipedia corpus (</w:t>
      </w:r>
      <w:r>
        <w:rPr>
          <w:i/>
        </w:rPr>
        <w:t>r</w:t>
      </w:r>
      <w:r>
        <w:t xml:space="preserve"> = -0.19, </w:t>
      </w:r>
      <w:r>
        <w:rPr>
          <w:i/>
        </w:rPr>
        <w:t>p</w:t>
      </w:r>
      <w:r>
        <w:t xml:space="preserve"> = 0.4).</w:t>
      </w:r>
    </w:p>
    <w:p w14:paraId="6C4BD763" w14:textId="77777777" w:rsidR="006A4B51" w:rsidRDefault="00A515A1">
      <w:pPr>
        <w:pStyle w:val="Heading2"/>
      </w:pPr>
      <w:bookmarkStart w:id="78" w:name="Xd407eaffa86a26aeadac74965763489775009b4"/>
      <w:r>
        <w:t>Study 1c: A pre-registered study of British versus Ame</w:t>
      </w:r>
      <w:r>
        <w:t>rican English biases</w:t>
      </w:r>
      <w:bookmarkEnd w:id="78"/>
    </w:p>
    <w:p w14:paraId="6807559C" w14:textId="43920CD8" w:rsidR="003D2B11" w:rsidRDefault="00A515A1" w:rsidP="003D2B11">
      <w:pPr>
        <w:pStyle w:val="FirstParagraph"/>
        <w:rPr>
          <w:ins w:id="79" w:author="Gary Lupyan" w:date="2019-05-13T13:44:00Z"/>
        </w:rPr>
      </w:pPr>
      <w:r>
        <w:t xml:space="preserve">In Study 1c, we conducted a confirmatory, pre-registered analysis of our hypothesis that biases present in language statistics are reflected in the psychological biases of speakers of those languages. </w:t>
      </w:r>
      <w:del w:id="80" w:author="Gary Lupyan" w:date="2019-05-13T13:43:00Z">
        <w:r w:rsidDel="003D2B11">
          <w:delText>To do this, w</w:delText>
        </w:r>
      </w:del>
      <w:ins w:id="81" w:author="Gary Lupyan" w:date="2019-05-13T13:43:00Z">
        <w:r w:rsidR="003D2B11">
          <w:t>W</w:t>
        </w:r>
      </w:ins>
      <w:r>
        <w:t xml:space="preserve">e leveraged </w:t>
      </w:r>
      <w:del w:id="82" w:author="Gary Lupyan" w:date="2019-05-13T13:43:00Z">
        <w:r w:rsidDel="003D2B11">
          <w:delText>an exisit</w:delText>
        </w:r>
        <w:r w:rsidDel="003D2B11">
          <w:delText xml:space="preserve">ing dataset from </w:delText>
        </w:r>
      </w:del>
      <w:r>
        <w:t>the Attitiudes, Identities, and Individual Differences Study</w:t>
      </w:r>
      <w:ins w:id="83" w:author="Gary Lupyan" w:date="2019-05-13T13:43:00Z">
        <w:r w:rsidR="003D2B11">
          <w:t xml:space="preserve"> dataset</w:t>
        </w:r>
      </w:ins>
      <w:r>
        <w:t xml:space="preserve"> (AIID; Hussey et al. 2019) containing measures of IAT performance from over 200,000 participants for a wide range of IAT</w:t>
      </w:r>
      <w:ins w:id="84" w:author="Gary Lupyan" w:date="2019-05-13T14:22:00Z">
        <w:r w:rsidR="008B626F">
          <w:t>s</w:t>
        </w:r>
      </w:ins>
      <w:r>
        <w:t xml:space="preserve"> </w:t>
      </w:r>
      <w:del w:id="85" w:author="Gary Lupyan" w:date="2019-05-13T14:22:00Z">
        <w:r w:rsidDel="008B626F">
          <w:delText xml:space="preserve">types </w:delText>
        </w:r>
      </w:del>
      <w:r>
        <w:t xml:space="preserve">(e.g. career - family, team - individual, etc.). </w:t>
      </w:r>
      <w:ins w:id="86" w:author="Gary Lupyan" w:date="2019-05-13T13:44:00Z">
        <w:r w:rsidR="003D2B11">
          <w:t xml:space="preserve">All the tests were conducted using English words and most </w:t>
        </w:r>
      </w:ins>
      <w:del w:id="87" w:author="Gary Lupyan" w:date="2019-05-13T13:44:00Z">
        <w:r w:rsidDel="003D2B11">
          <w:delText>Be</w:delText>
        </w:r>
        <w:r w:rsidDel="003D2B11">
          <w:delText xml:space="preserve">cause most </w:delText>
        </w:r>
      </w:del>
      <w:r>
        <w:t xml:space="preserve">participants </w:t>
      </w:r>
      <w:del w:id="88" w:author="Gary Lupyan" w:date="2019-05-13T13:44:00Z">
        <w:r w:rsidDel="003D2B11">
          <w:delText xml:space="preserve">in this sample </w:delText>
        </w:r>
      </w:del>
      <w:r>
        <w:t>were English speakers</w:t>
      </w:r>
      <w:ins w:id="89" w:author="Gary Lupyan" w:date="2019-05-13T13:44:00Z">
        <w:r w:rsidR="003D2B11">
          <w:t xml:space="preserve">. The dataset allowed us to test </w:t>
        </w:r>
      </w:ins>
      <w:ins w:id="90" w:author="Gary Lupyan" w:date="2019-05-13T13:45:00Z">
        <w:r w:rsidR="003D2B11">
          <w:t xml:space="preserve">a specific </w:t>
        </w:r>
      </w:ins>
    </w:p>
    <w:p w14:paraId="3492D6F1" w14:textId="31772E83" w:rsidR="006A4B51" w:rsidRDefault="00A515A1" w:rsidP="003D2B11">
      <w:pPr>
        <w:pStyle w:val="FirstParagraph"/>
      </w:pPr>
      <w:r>
        <w:t>, we compared biases between participants who spoke two different dialects of English: British and American. For each of the 31 IAT</w:t>
      </w:r>
      <w:del w:id="91" w:author="Gary Lupyan" w:date="2019-05-13T13:45:00Z">
        <w:r w:rsidDel="003D2B11">
          <w:delText xml:space="preserve"> types </w:delText>
        </w:r>
      </w:del>
      <w:ins w:id="92" w:author="Gary Lupyan" w:date="2019-05-13T13:45:00Z">
        <w:r w:rsidR="003D2B11">
          <w:t xml:space="preserve">s </w:t>
        </w:r>
      </w:ins>
      <w:r>
        <w:t xml:space="preserve">in the sample, we predicted that the degree to which that </w:t>
      </w:r>
      <w:r>
        <w:t>bias was present in a speaker’s English dialect (British or American) would predict the magnitude of their psychological bias, as measured by the IAT.</w:t>
      </w:r>
    </w:p>
    <w:p w14:paraId="004CBDA3" w14:textId="77777777" w:rsidR="006A4B51" w:rsidRDefault="00A515A1">
      <w:pPr>
        <w:pStyle w:val="Heading2"/>
      </w:pPr>
      <w:bookmarkStart w:id="93" w:name="method"/>
      <w:r>
        <w:t>M</w:t>
      </w:r>
      <w:r>
        <w:t>ethod</w:t>
      </w:r>
      <w:bookmarkEnd w:id="93"/>
    </w:p>
    <w:p w14:paraId="1B13C0C7" w14:textId="5E69C0D5" w:rsidR="006A4B51" w:rsidRDefault="00A515A1">
      <w:pPr>
        <w:pStyle w:val="FirstParagraph"/>
      </w:pPr>
      <w:r>
        <w:t>The AIID datset was partioned into two samples: exploratory (15%) and confirmatory (85%). Based on</w:t>
      </w:r>
      <w:r>
        <w:t xml:space="preserve"> the exploratory sample, we pre-registered our analysis plan for the confirmatory sample (</w:t>
      </w:r>
      <w:hyperlink r:id="rId13">
        <w:r>
          <w:rPr>
            <w:rStyle w:val="Hyperlink"/>
          </w:rPr>
          <w:t>https://osf.io/3f9ed</w:t>
        </w:r>
      </w:hyperlink>
      <w:r>
        <w:t>)</w:t>
      </w:r>
      <w:ins w:id="94" w:author="Gary Lupyan" w:date="2019-05-13T13:45:00Z">
        <w:r w:rsidR="003D2B11">
          <w:t xml:space="preserve"> and were given access to the confirmatory dataset only after our pre-registratio</w:t>
        </w:r>
      </w:ins>
      <w:ins w:id="95" w:author="Gary Lupyan" w:date="2019-05-13T13:46:00Z">
        <w:r w:rsidR="003D2B11">
          <w:t>n was approved</w:t>
        </w:r>
      </w:ins>
      <w:r>
        <w:t xml:space="preserve">. </w:t>
      </w:r>
      <w:del w:id="96" w:author="Gary Lupyan" w:date="2019-05-13T13:46:00Z">
        <w:r w:rsidDel="003D2B11">
          <w:delText>We note where are analysis diverges from the preregistration plan below.</w:delText>
        </w:r>
      </w:del>
    </w:p>
    <w:p w14:paraId="5FD74C5D" w14:textId="5587A374" w:rsidR="006A4B51" w:rsidRDefault="00A515A1">
      <w:pPr>
        <w:pStyle w:val="BodyText"/>
      </w:pPr>
      <w:r>
        <w:t>Of the 95 IAT</w:t>
      </w:r>
      <w:ins w:id="97" w:author="Gary Lupyan" w:date="2019-05-13T14:22:00Z">
        <w:r w:rsidR="008B626F">
          <w:t>s</w:t>
        </w:r>
      </w:ins>
      <w:r>
        <w:t xml:space="preserve"> </w:t>
      </w:r>
      <w:del w:id="98" w:author="Gary Lupyan" w:date="2019-05-13T14:22:00Z">
        <w:r w:rsidDel="008B626F">
          <w:delText xml:space="preserve">types </w:delText>
        </w:r>
      </w:del>
      <w:r>
        <w:t>present in</w:t>
      </w:r>
      <w:r>
        <w:t xml:space="preserve"> the dataset, we identified 31 types based on the following criteria: (1) stimuli were words rather than pictures, and (2) 75% of the target words for each IAT test were present in both </w:t>
      </w:r>
      <w:ins w:id="99" w:author="Gary Lupyan" w:date="2019-05-13T14:25:00Z">
        <w:r w:rsidR="008B626F">
          <w:t>our US and UK English corpora</w:t>
        </w:r>
      </w:ins>
      <w:del w:id="100" w:author="Gary Lupyan" w:date="2019-05-13T14:25:00Z">
        <w:r w:rsidDel="008B626F">
          <w:delText>the BNC and COCA models</w:delText>
        </w:r>
      </w:del>
      <w:r>
        <w:t xml:space="preserve">. To measure </w:t>
      </w:r>
      <w:ins w:id="101" w:author="Gary Lupyan" w:date="2019-05-13T14:25:00Z">
        <w:r w:rsidR="008B626F">
          <w:t xml:space="preserve">linguistic </w:t>
        </w:r>
      </w:ins>
      <w:del w:id="102" w:author="Gary Lupyan" w:date="2019-05-13T14:25:00Z">
        <w:r w:rsidDel="008B626F">
          <w:delText xml:space="preserve">the </w:delText>
        </w:r>
      </w:del>
      <w:r>
        <w:t>bias</w:t>
      </w:r>
      <w:del w:id="103" w:author="Gary Lupyan" w:date="2019-05-13T14:25:00Z">
        <w:r w:rsidDel="008B626F">
          <w:delText xml:space="preserve"> in language</w:delText>
        </w:r>
      </w:del>
      <w:r>
        <w:t>, we trained w</w:t>
      </w:r>
      <w:r>
        <w:t xml:space="preserve">ord embedding models on </w:t>
      </w:r>
      <w:del w:id="104" w:author="Gary Lupyan" w:date="2019-05-13T14:26:00Z">
        <w:r w:rsidDel="008B626F">
          <w:delText>comparably</w:delText>
        </w:r>
      </w:del>
      <w:ins w:id="105" w:author="Gary Lupyan" w:date="2019-05-13T14:26:00Z">
        <w:r w:rsidR="008B626F">
          <w:t>equally</w:t>
        </w:r>
      </w:ins>
      <w:r>
        <w:t xml:space="preserve">-sized </w:t>
      </w:r>
      <w:ins w:id="106" w:author="Gary Lupyan" w:date="2019-05-13T14:25:00Z">
        <w:r w:rsidR="008B626F">
          <w:t xml:space="preserve">subsets </w:t>
        </w:r>
      </w:ins>
      <w:del w:id="107" w:author="Gary Lupyan" w:date="2019-05-13T14:26:00Z">
        <w:r w:rsidDel="008B626F">
          <w:delText xml:space="preserve">corpora </w:delText>
        </w:r>
      </w:del>
      <w:r>
        <w:t xml:space="preserve">of British </w:t>
      </w:r>
      <w:ins w:id="108" w:author="Gary Lupyan" w:date="2019-05-13T14:26:00Z">
        <w:r w:rsidR="008B626F">
          <w:t xml:space="preserve">National Corpus </w:t>
        </w:r>
      </w:ins>
      <w:r>
        <w:t>(</w:t>
      </w:r>
      <w:del w:id="109" w:author="Gary Lupyan" w:date="2019-05-13T14:26:00Z">
        <w:r w:rsidDel="008B626F">
          <w:delText>British National Corpus</w:delText>
        </w:r>
      </w:del>
      <w:ins w:id="110" w:author="Gary Lupyan" w:date="2019-05-13T14:26:00Z">
        <w:r w:rsidR="008B626F">
          <w:t>BNC</w:t>
        </w:r>
      </w:ins>
      <w:r>
        <w:t xml:space="preserve">; Burnard 1995) and </w:t>
      </w:r>
      <w:del w:id="111" w:author="Gary Lupyan" w:date="2019-05-13T14:26:00Z">
        <w:r w:rsidDel="008B626F">
          <w:delText>American English (</w:delText>
        </w:r>
      </w:del>
      <w:r>
        <w:t>Corpus of Contemporary American English</w:t>
      </w:r>
      <w:ins w:id="112" w:author="Gary Lupyan" w:date="2019-05-13T14:26:00Z">
        <w:r w:rsidR="008B626F">
          <w:t xml:space="preserve"> (</w:t>
        </w:r>
      </w:ins>
      <w:del w:id="113" w:author="Gary Lupyan" w:date="2019-05-13T14:26:00Z">
        <w:r w:rsidDel="008B626F">
          <w:delText>;</w:delText>
        </w:r>
      </w:del>
      <w:ins w:id="114" w:author="Gary Lupyan" w:date="2019-05-13T14:25:00Z">
        <w:r w:rsidR="008B626F">
          <w:t xml:space="preserve">COCA; </w:t>
        </w:r>
      </w:ins>
      <w:del w:id="115" w:author="Gary Lupyan" w:date="2019-05-13T14:25:00Z">
        <w:r w:rsidDel="008B626F">
          <w:delText xml:space="preserve"> </w:delText>
        </w:r>
      </w:del>
      <w:del w:id="116" w:author="Gary Lupyan" w:date="2019-05-13T14:26:00Z">
        <w:r w:rsidDel="008B626F">
          <w:delText xml:space="preserve">see SM for details; </w:delText>
        </w:r>
      </w:del>
      <w:r>
        <w:t>Davies 2008)</w:t>
      </w:r>
      <w:r>
        <w:t>.</w:t>
      </w:r>
      <w:ins w:id="117" w:author="Gary Lupyan" w:date="2019-05-13T14:26:00Z">
        <w:r w:rsidR="008B626F">
          <w:t xml:space="preserve"> </w:t>
        </w:r>
      </w:ins>
      <w:del w:id="118" w:author="Gary Lupyan" w:date="2019-05-13T14:26:00Z">
        <w:r w:rsidDel="008B626F">
          <w:delText xml:space="preserve"> </w:delText>
        </w:r>
      </w:del>
      <w:r>
        <w:t>We then calculated a language bias effect size for each IAT</w:t>
      </w:r>
      <w:r>
        <w:t xml:space="preserve"> in each English dialect, using the same method as in Study 1b.</w:t>
      </w:r>
      <w:ins w:id="119" w:author="Gary Lupyan" w:date="2019-05-13T14:26:00Z">
        <w:r w:rsidR="008B626F">
          <w:t xml:space="preserve"> </w:t>
        </w:r>
        <w:r w:rsidR="008B626F">
          <w:t xml:space="preserve">See SM for </w:t>
        </w:r>
        <w:r w:rsidR="008B626F">
          <w:t xml:space="preserve">training </w:t>
        </w:r>
        <w:r w:rsidR="008B626F">
          <w:t>details.</w:t>
        </w:r>
      </w:ins>
    </w:p>
    <w:p w14:paraId="61996B3E" w14:textId="65E5EBD1" w:rsidR="006A4B51" w:rsidRDefault="00A515A1">
      <w:pPr>
        <w:pStyle w:val="BodyText"/>
      </w:pPr>
      <w:r>
        <w:t xml:space="preserve">Within the confirmatory AIID dataset, there were </w:t>
      </w:r>
      <w:r>
        <w:t xml:space="preserve">187,969 </w:t>
      </w:r>
      <w:ins w:id="120" w:author="Gary Lupyan" w:date="2019-05-13T14:23:00Z">
        <w:r w:rsidR="008B626F">
          <w:t xml:space="preserve">IAT </w:t>
        </w:r>
      </w:ins>
      <w:r>
        <w:t>administrations of the IAT</w:t>
      </w:r>
      <w:del w:id="121" w:author="Gary Lupyan" w:date="2019-05-13T14:23:00Z">
        <w:r w:rsidDel="008B626F">
          <w:delText xml:space="preserve"> from participants in the United States (USA) or United Kingdom (UK)</w:delText>
        </w:r>
      </w:del>
      <w:ins w:id="122" w:author="Gary Lupyan" w:date="2019-05-13T14:27:00Z">
        <w:r w:rsidR="008B626F">
          <w:t xml:space="preserve">. After data exclusion (using criteria </w:t>
        </w:r>
        <w:r w:rsidR="008B626F" w:rsidRPr="008B626F">
          <w:t>similiar to Study 1a</w:t>
        </w:r>
        <w:r w:rsidR="008B626F">
          <w:t xml:space="preserve">; </w:t>
        </w:r>
        <w:r w:rsidR="008B626F" w:rsidRPr="008B626F">
          <w:t>see SM for details)</w:t>
        </w:r>
        <w:r w:rsidR="008B626F">
          <w:t xml:space="preserve">, </w:t>
        </w:r>
      </w:ins>
      <w:del w:id="123" w:author="Gary Lupyan" w:date="2019-05-13T14:27:00Z">
        <w:r w:rsidDel="008B626F">
          <w:delText>.</w:delText>
        </w:r>
        <w:r w:rsidDel="008B626F">
          <w:delText xml:space="preserve"> </w:delText>
        </w:r>
      </w:del>
      <w:del w:id="124" w:author="Gary Lupyan" w:date="2019-05-13T14:23:00Z">
        <w:r w:rsidDel="008B626F">
          <w:delText>Our exclusion procedure for the behavio</w:delText>
        </w:r>
        <w:r w:rsidDel="008B626F">
          <w:delText xml:space="preserve">ral data was similiar to Study 1a above (see SM for details). </w:delText>
        </w:r>
      </w:del>
      <w:del w:id="125" w:author="Gary Lupyan" w:date="2019-05-13T14:27:00Z">
        <w:r w:rsidDel="008B626F">
          <w:delText>O</w:delText>
        </w:r>
      </w:del>
      <w:ins w:id="126" w:author="Gary Lupyan" w:date="2019-05-13T14:27:00Z">
        <w:r w:rsidR="008B626F">
          <w:t>o</w:t>
        </w:r>
      </w:ins>
      <w:r>
        <w:t xml:space="preserve">ur final sample included data from 135,240 administrations of the IAT across </w:t>
      </w:r>
      <w:del w:id="127" w:author="Gary Lupyan" w:date="2019-05-13T14:27:00Z">
        <w:r w:rsidDel="008B626F">
          <w:delText xml:space="preserve">the </w:delText>
        </w:r>
      </w:del>
      <w:r>
        <w:t>31 IAT</w:t>
      </w:r>
      <w:ins w:id="128" w:author="Gary Lupyan" w:date="2019-05-13T14:22:00Z">
        <w:r w:rsidR="008B626F">
          <w:t>s</w:t>
        </w:r>
      </w:ins>
      <w:r>
        <w:t xml:space="preserve"> </w:t>
      </w:r>
      <w:del w:id="129" w:author="Gary Lupyan" w:date="2019-05-13T14:22:00Z">
        <w:r w:rsidDel="008B626F">
          <w:delText xml:space="preserve">types </w:delText>
        </w:r>
      </w:del>
      <w:r>
        <w:t xml:space="preserve">(USA: </w:t>
      </w:r>
      <w:r>
        <w:rPr>
          <w:i/>
        </w:rPr>
        <w:t>N</w:t>
      </w:r>
      <w:r>
        <w:t xml:space="preserve"> = 127,630; UK: </w:t>
      </w:r>
      <w:r>
        <w:rPr>
          <w:i/>
        </w:rPr>
        <w:t>N</w:t>
      </w:r>
      <w:r>
        <w:t xml:space="preserve"> = 7,610). Each participant completed an average of 6.130831 </w:t>
      </w:r>
      <w:ins w:id="130" w:author="Gary Lupyan" w:date="2019-05-13T13:53:00Z">
        <w:r w:rsidR="007814AC">
          <w:t xml:space="preserve">different </w:t>
        </w:r>
      </w:ins>
      <w:r>
        <w:t>IAT</w:t>
      </w:r>
      <w:ins w:id="131" w:author="Gary Lupyan" w:date="2019-05-13T13:53:00Z">
        <w:r w:rsidR="007814AC">
          <w:t>s</w:t>
        </w:r>
      </w:ins>
      <w:r>
        <w:t xml:space="preserve"> </w:t>
      </w:r>
      <w:del w:id="132" w:author="Gary Lupyan" w:date="2019-05-13T13:53:00Z">
        <w:r w:rsidDel="007814AC">
          <w:delText xml:space="preserve">types </w:delText>
        </w:r>
      </w:del>
      <w:r>
        <w:t>(</w:t>
      </w:r>
      <w:r>
        <w:rPr>
          <w:i/>
        </w:rPr>
        <w:t>SD</w:t>
      </w:r>
      <w:r>
        <w:t xml:space="preserve"> </w:t>
      </w:r>
      <w:r>
        <w:t xml:space="preserve">= 3.9914249). For each administrations of </w:t>
      </w:r>
      <w:del w:id="133" w:author="Gary Lupyan" w:date="2019-05-13T13:53:00Z">
        <w:r w:rsidDel="007814AC">
          <w:delText xml:space="preserve">the </w:delText>
        </w:r>
      </w:del>
      <w:ins w:id="134" w:author="Gary Lupyan" w:date="2019-05-13T13:53:00Z">
        <w:r w:rsidR="007814AC">
          <w:t xml:space="preserve">an </w:t>
        </w:r>
      </w:ins>
      <w:r>
        <w:t xml:space="preserve">IAT, we calculated a residual </w:t>
      </w:r>
      <w:del w:id="135" w:author="Gary Lupyan" w:date="2019-05-13T13:53:00Z">
        <w:r w:rsidDel="007814AC">
          <w:delText xml:space="preserve">IAT </w:delText>
        </w:r>
      </w:del>
      <w:ins w:id="136" w:author="Gary Lupyan" w:date="2019-05-13T13:53:00Z">
        <w:r w:rsidR="007814AC">
          <w:t>D-</w:t>
        </w:r>
      </w:ins>
      <w:r>
        <w:t>score</w:t>
      </w:r>
      <w:del w:id="137" w:author="Gary Lupyan" w:date="2019-05-13T13:54:00Z">
        <w:r w:rsidDel="007814AC">
          <w:delText>,</w:delText>
        </w:r>
      </w:del>
      <w:ins w:id="138" w:author="Gary Lupyan" w:date="2019-05-13T13:54:00Z">
        <w:r w:rsidR="007814AC">
          <w:t xml:space="preserve"> which controlled</w:t>
        </w:r>
      </w:ins>
      <w:r>
        <w:t xml:space="preserve"> </w:t>
      </w:r>
      <w:del w:id="139" w:author="Gary Lupyan" w:date="2019-05-13T13:54:00Z">
        <w:r w:rsidDel="007814AC">
          <w:delText xml:space="preserve">controlling </w:delText>
        </w:r>
      </w:del>
      <w:r>
        <w:t xml:space="preserve">for </w:t>
      </w:r>
      <w:ins w:id="140" w:author="Gary Lupyan" w:date="2019-05-13T13:54:00Z">
        <w:r w:rsidR="007814AC">
          <w:t xml:space="preserve">participant </w:t>
        </w:r>
      </w:ins>
      <w:commentRangeStart w:id="141"/>
      <w:r>
        <w:t>sex</w:t>
      </w:r>
      <w:commentRangeEnd w:id="141"/>
      <w:r w:rsidR="007814AC">
        <w:rPr>
          <w:rStyle w:val="CommentReference"/>
        </w:rPr>
        <w:commentReference w:id="141"/>
      </w:r>
      <w:r>
        <w:t>, age, education, task order (</w:t>
      </w:r>
      <w:commentRangeStart w:id="142"/>
      <w:r>
        <w:t>relative ordering of implicit versus explicit measures</w:t>
      </w:r>
      <w:commentRangeEnd w:id="142"/>
      <w:r w:rsidR="007814AC">
        <w:rPr>
          <w:rStyle w:val="CommentReference"/>
        </w:rPr>
        <w:commentReference w:id="142"/>
      </w:r>
      <w:r>
        <w:t>), and block order (relative ordering of congruent versus incongru</w:t>
      </w:r>
      <w:r>
        <w:t>ent mappings on IAT task).</w:t>
      </w:r>
    </w:p>
    <w:p w14:paraId="55B41319" w14:textId="2B1F5948" w:rsidR="006A4B51" w:rsidRDefault="00A515A1" w:rsidP="008B626F">
      <w:pPr>
        <w:pStyle w:val="BodyText"/>
      </w:pPr>
      <w:r>
        <w:lastRenderedPageBreak/>
        <w:t xml:space="preserve">We fit a linear mixed effect model predicting the magnitude of the </w:t>
      </w:r>
      <w:ins w:id="143" w:author="Gary Lupyan" w:date="2019-05-13T14:22:00Z">
        <w:r w:rsidR="008B626F">
          <w:t xml:space="preserve">IAT </w:t>
        </w:r>
      </w:ins>
      <w:r>
        <w:t xml:space="preserve">bias for each participant </w:t>
      </w:r>
      <w:del w:id="144" w:author="Gary Lupyan" w:date="2019-05-13T14:24:00Z">
        <w:r w:rsidDel="008B626F">
          <w:delText xml:space="preserve">with </w:delText>
        </w:r>
      </w:del>
      <w:ins w:id="145" w:author="Gary Lupyan" w:date="2019-05-13T14:24:00Z">
        <w:r w:rsidR="008B626F">
          <w:t xml:space="preserve">from their </w:t>
        </w:r>
      </w:ins>
      <w:del w:id="146" w:author="Gary Lupyan" w:date="2019-05-13T14:24:00Z">
        <w:r w:rsidDel="008B626F">
          <w:delText xml:space="preserve">language dialect </w:delText>
        </w:r>
      </w:del>
      <w:ins w:id="147" w:author="Gary Lupyan" w:date="2019-05-13T14:24:00Z">
        <w:r w:rsidR="008B626F">
          <w:t xml:space="preserve">location </w:t>
        </w:r>
      </w:ins>
      <w:r>
        <w:t>(</w:t>
      </w:r>
      <w:ins w:id="148" w:author="Gary Lupyan" w:date="2019-05-13T14:24:00Z">
        <w:r w:rsidR="008B626F">
          <w:t>US vs. UK), the linguistic bias from US-English and UK-English trained</w:t>
        </w:r>
      </w:ins>
      <w:ins w:id="149" w:author="Gary Lupyan" w:date="2019-05-13T14:28:00Z">
        <w:r w:rsidR="008B626F">
          <w:t xml:space="preserve"> models, and the interaction of the two factors. </w:t>
        </w:r>
      </w:ins>
      <w:del w:id="150" w:author="Gary Lupyan" w:date="2019-05-13T14:28:00Z">
        <w:r w:rsidDel="008B626F">
          <w:delText>British or American English), magnitude of the bias difference between the two dialects, and an interaction betwe</w:delText>
        </w:r>
        <w:r w:rsidDel="008B626F">
          <w:delText xml:space="preserve">n these two terms as fixed effect. </w:delText>
        </w:r>
      </w:del>
      <w:r>
        <w:t xml:space="preserve">We included participant and IAT </w:t>
      </w:r>
      <w:del w:id="151" w:author="Gary Lupyan" w:date="2019-05-13T14:22:00Z">
        <w:r w:rsidDel="008B626F">
          <w:delText xml:space="preserve">type </w:delText>
        </w:r>
      </w:del>
      <w:ins w:id="152" w:author="Gary Lupyan" w:date="2019-05-13T14:22:00Z">
        <w:r w:rsidR="008B626F">
          <w:t xml:space="preserve">test </w:t>
        </w:r>
      </w:ins>
      <w:r>
        <w:t>as random intercepts. This model differs from the pre-registered analysis, which is also consistent with results of the presented analysis, but does not account for participant-level v</w:t>
      </w:r>
      <w:r>
        <w:t xml:space="preserve">ariance (see SM for results of </w:t>
      </w:r>
      <w:ins w:id="153" w:author="Gary Lupyan" w:date="2019-05-13T13:46:00Z">
        <w:r w:rsidR="003D2B11">
          <w:t xml:space="preserve">the exact </w:t>
        </w:r>
      </w:ins>
      <w:r>
        <w:t>pre-registered model).</w:t>
      </w:r>
    </w:p>
    <w:p w14:paraId="784D7D4C" w14:textId="77777777" w:rsidR="006A4B51" w:rsidRDefault="00A515A1">
      <w:pPr>
        <w:pStyle w:val="Heading2"/>
      </w:pPr>
      <w:bookmarkStart w:id="154" w:name="results-3"/>
      <w:r>
        <w:t>R</w:t>
      </w:r>
      <w:r>
        <w:t>esults</w:t>
      </w:r>
      <w:bookmarkEnd w:id="154"/>
    </w:p>
    <w:p w14:paraId="4FCCB6EF" w14:textId="3FD6FD1D" w:rsidR="006A4B51" w:rsidRDefault="003D2B11" w:rsidP="009957BC">
      <w:pPr>
        <w:pStyle w:val="FirstParagraph"/>
      </w:pPr>
      <w:ins w:id="155" w:author="Gary Lupyan" w:date="2019-05-13T13:47:00Z">
        <w:r>
          <w:t xml:space="preserve">Figure 3 </w:t>
        </w:r>
      </w:ins>
      <w:ins w:id="156" w:author="Gary Lupyan" w:date="2019-05-13T14:28:00Z">
        <w:r w:rsidR="008B626F">
          <w:t xml:space="preserve">visualizes the critical interaction term. </w:t>
        </w:r>
      </w:ins>
      <w:ins w:id="157" w:author="Gary Lupyan" w:date="2019-05-13T14:29:00Z">
        <w:r w:rsidR="008B626F">
          <w:t xml:space="preserve">Behavioral performance on the different IATs was correlated with language statistics. When language statistics </w:t>
        </w:r>
        <w:r w:rsidR="009957BC">
          <w:t xml:space="preserve">predicted that US-English had a greater bias, American participants showed a greater bias. When language statistics predicted that </w:t>
        </w:r>
      </w:ins>
      <w:ins w:id="158" w:author="Gary Lupyan" w:date="2019-05-13T14:30:00Z">
        <w:r w:rsidR="009957BC">
          <w:t xml:space="preserve">UK-English had a greater bias, British participants showed a greater bias </w:t>
        </w:r>
      </w:ins>
      <w:del w:id="159" w:author="Gary Lupyan" w:date="2019-05-13T14:21:00Z">
        <w:r w:rsidR="00A515A1" w:rsidDel="008B626F">
          <w:delText>As predicted, t</w:delText>
        </w:r>
      </w:del>
      <w:del w:id="160" w:author="Gary Lupyan" w:date="2019-05-13T14:30:00Z">
        <w:r w:rsidR="00A515A1" w:rsidDel="009957BC">
          <w:delText>here was a reliable</w:delText>
        </w:r>
      </w:del>
      <w:del w:id="161" w:author="Gary Lupyan" w:date="2019-05-13T14:19:00Z">
        <w:r w:rsidR="00A515A1" w:rsidDel="008B626F">
          <w:delText xml:space="preserve"> </w:delText>
        </w:r>
      </w:del>
      <w:del w:id="162" w:author="Gary Lupyan" w:date="2019-05-13T14:30:00Z">
        <w:r w:rsidR="00A515A1" w:rsidDel="009957BC">
          <w:delText xml:space="preserve">interaction between </w:delText>
        </w:r>
      </w:del>
      <w:del w:id="163" w:author="Gary Lupyan" w:date="2019-05-13T14:19:00Z">
        <w:r w:rsidR="00A515A1" w:rsidDel="008B626F">
          <w:delText xml:space="preserve">language dialect </w:delText>
        </w:r>
      </w:del>
      <w:del w:id="164" w:author="Gary Lupyan" w:date="2019-05-13T14:20:00Z">
        <w:r w:rsidR="00A515A1" w:rsidDel="008B626F">
          <w:delText xml:space="preserve">and the magnitude of the bias difference between the two dialects </w:delText>
        </w:r>
      </w:del>
      <w:r w:rsidR="00A515A1">
        <w:t>(</w:t>
      </w:r>
      <w:commentRangeStart w:id="165"/>
      <m:oMath>
        <m:r>
          <w:rPr>
            <w:rFonts w:ascii="Cambria Math" w:hAnsi="Cambria Math"/>
          </w:rPr>
          <m:t>β</m:t>
        </m:r>
        <w:commentRangeEnd w:id="165"/>
        <m:r>
          <m:rPr>
            <m:sty m:val="p"/>
          </m:rPr>
          <w:rPr>
            <w:rStyle w:val="CommentReference"/>
            <w:rFonts w:ascii="Cambria Math" w:hAnsi="Cambria Math"/>
          </w:rPr>
          <w:commentReference w:id="165"/>
        </m:r>
      </m:oMath>
      <w:r w:rsidR="00A515A1">
        <w:t xml:space="preserve"> = .05, </w:t>
      </w:r>
      <w:r w:rsidR="00A515A1">
        <w:rPr>
          <w:i/>
        </w:rPr>
        <w:t>SE</w:t>
      </w:r>
      <w:r w:rsidR="00A515A1">
        <w:t xml:space="preserve"> = .02, </w:t>
      </w:r>
      <w:r w:rsidR="00A515A1">
        <w:rPr>
          <w:i/>
        </w:rPr>
        <w:t>t</w:t>
      </w:r>
      <w:r w:rsidR="00A515A1">
        <w:t xml:space="preserve"> </w:t>
      </w:r>
      <w:r w:rsidR="00A515A1">
        <w:t>= 2.88; see SM for full model results)</w:t>
      </w:r>
      <w:ins w:id="166" w:author="Gary Lupyan" w:date="2019-05-13T14:30:00Z">
        <w:r w:rsidR="009957BC">
          <w:t>.</w:t>
        </w:r>
      </w:ins>
      <w:del w:id="167" w:author="Gary Lupyan" w:date="2019-05-13T14:30:00Z">
        <w:r w:rsidR="00A515A1" w:rsidDel="009957BC">
          <w:delText xml:space="preserve">, suggesting that language bias was a reliable predictor of implicit bias. </w:delText>
        </w:r>
      </w:del>
      <w:del w:id="168" w:author="Gary Lupyan" w:date="2019-05-13T13:47:00Z">
        <w:r w:rsidR="00A515A1" w:rsidDel="003D2B11">
          <w:delText>Figure 3 shows the difference in bias (British - American) in language and behavior for each of the 31 IATs in our dataset.</w:delText>
        </w:r>
      </w:del>
    </w:p>
    <w:p w14:paraId="7B92BF12" w14:textId="77777777" w:rsidR="006A4B51" w:rsidRDefault="00A515A1" w:rsidP="009957BC">
      <w:pPr>
        <w:pStyle w:val="FirstParagraph"/>
        <w:pPrChange w:id="169" w:author="Gary Lupyan" w:date="2019-05-13T14:30:00Z">
          <w:pPr>
            <w:pStyle w:val="CaptionedFigure"/>
          </w:pPr>
        </w:pPrChange>
      </w:pPr>
      <w:r>
        <w:rPr>
          <w:noProof/>
        </w:rPr>
        <w:drawing>
          <wp:inline distT="0" distB="0" distL="0" distR="0" wp14:anchorId="7907D8B7" wp14:editId="3D11DA0B">
            <wp:extent cx="4876800" cy="4876800"/>
            <wp:effectExtent l="0" t="0" r="0" b="0"/>
            <wp:docPr id="3" name="Picture" descr="Difference (British - American) in implicit bias (y-axis) and linguistic bias (x-axis) for each of the 31 IAT types in our dataset."/>
            <wp:cNvGraphicFramePr/>
            <a:graphic xmlns:a="http://schemas.openxmlformats.org/drawingml/2006/main">
              <a:graphicData uri="http://schemas.openxmlformats.org/drawingml/2006/picture">
                <pic:pic xmlns:pic="http://schemas.openxmlformats.org/drawingml/2006/picture">
                  <pic:nvPicPr>
                    <pic:cNvPr id="0" name="Picture" descr="iat_lang_files/figure-docx/1cplot-1.png"/>
                    <pic:cNvPicPr>
                      <a:picLocks noChangeAspect="1" noChangeArrowheads="1"/>
                    </pic:cNvPicPr>
                  </pic:nvPicPr>
                  <pic:blipFill>
                    <a:blip r:embed="rId14"/>
                    <a:stretch>
                      <a:fillRect/>
                    </a:stretch>
                  </pic:blipFill>
                  <pic:spPr bwMode="auto">
                    <a:xfrm>
                      <a:off x="0" y="0"/>
                      <a:ext cx="4876800" cy="4876800"/>
                    </a:xfrm>
                    <a:prstGeom prst="rect">
                      <a:avLst/>
                    </a:prstGeom>
                    <a:noFill/>
                    <a:ln w="9525">
                      <a:noFill/>
                      <a:headEnd/>
                      <a:tailEnd/>
                    </a:ln>
                  </pic:spPr>
                </pic:pic>
              </a:graphicData>
            </a:graphic>
          </wp:inline>
        </w:drawing>
      </w:r>
    </w:p>
    <w:p w14:paraId="47B903FC" w14:textId="77777777" w:rsidR="006A4B51" w:rsidRDefault="00A515A1">
      <w:pPr>
        <w:pStyle w:val="ImageCaption"/>
      </w:pPr>
      <w:commentRangeStart w:id="170"/>
      <w:r>
        <w:t>D</w:t>
      </w:r>
      <w:r>
        <w:t>ifferen</w:t>
      </w:r>
      <w:commentRangeEnd w:id="170"/>
      <w:r w:rsidR="003D2B11">
        <w:rPr>
          <w:rStyle w:val="CommentReference"/>
          <w:i w:val="0"/>
        </w:rPr>
        <w:commentReference w:id="170"/>
      </w:r>
      <w:r>
        <w:t>ce (Briti</w:t>
      </w:r>
      <w:r>
        <w:t>sh - American) in implicit bias (y-axis) and linguistic bias (x-axis) for each of the 31 IAT types in our dataset.</w:t>
      </w:r>
    </w:p>
    <w:p w14:paraId="1FDAAA7F" w14:textId="77777777" w:rsidR="006A4B51" w:rsidRDefault="00A515A1">
      <w:pPr>
        <w:pStyle w:val="Heading3"/>
      </w:pPr>
      <w:bookmarkStart w:id="171" w:name="discussion"/>
      <w:r>
        <w:lastRenderedPageBreak/>
        <w:t>Discussion</w:t>
      </w:r>
      <w:bookmarkEnd w:id="171"/>
    </w:p>
    <w:p w14:paraId="22CB9CB6" w14:textId="595E740E" w:rsidR="006A4B51" w:rsidRDefault="00A515A1">
      <w:pPr>
        <w:pStyle w:val="FirstParagraph"/>
      </w:pPr>
      <w:r>
        <w:t>In Study 1, we found that a previously-reported psychological gender bias – the bias to associate men with career and women with f</w:t>
      </w:r>
      <w:r>
        <w:t>amily – was correlated with the magnitude of that same bias as measured in the language statistics of 25 languages. Participants completing the IAT in countries where the dominant language had stronger associations between men and career words, and women a</w:t>
      </w:r>
      <w:r>
        <w:t xml:space="preserve">nd family words, showed stronger biases on the gender-career IAT. In a pre-registered, confirmatory analysis, we also find that this pattern extends to </w:t>
      </w:r>
      <w:del w:id="172" w:author="Gary Lupyan" w:date="2019-05-13T14:31:00Z">
        <w:r w:rsidDel="009957BC">
          <w:delText xml:space="preserve">other </w:delText>
        </w:r>
      </w:del>
      <w:r>
        <w:t>biases</w:t>
      </w:r>
      <w:ins w:id="173" w:author="Gary Lupyan" w:date="2019-05-13T14:31:00Z">
        <w:r w:rsidR="009957BC">
          <w:t xml:space="preserve"> beyond associating males with career and women with family</w:t>
        </w:r>
      </w:ins>
      <w:r>
        <w:t>: In a comparis</w:t>
      </w:r>
      <w:del w:id="174" w:author="Gary Lupyan" w:date="2019-05-13T14:31:00Z">
        <w:r w:rsidDel="009957BC">
          <w:delText>i</w:delText>
        </w:r>
      </w:del>
      <w:r>
        <w:t>o</w:t>
      </w:r>
      <w:r>
        <w:t>n of 31 different IAT</w:t>
      </w:r>
      <w:del w:id="175" w:author="Gary Lupyan" w:date="2019-05-13T14:22:00Z">
        <w:r w:rsidDel="008B626F">
          <w:delText xml:space="preserve"> types</w:delText>
        </w:r>
      </w:del>
      <w:ins w:id="176" w:author="Gary Lupyan" w:date="2019-05-13T14:22:00Z">
        <w:r w:rsidR="008B626F">
          <w:t>s</w:t>
        </w:r>
      </w:ins>
      <w:r>
        <w:t xml:space="preserve">, the magnitude of the bias in speaker’s </w:t>
      </w:r>
      <w:ins w:id="177" w:author="Gary Lupyan" w:date="2019-05-13T14:31:00Z">
        <w:r w:rsidR="009957BC">
          <w:t xml:space="preserve">dialect of English (US vs. UK) </w:t>
        </w:r>
      </w:ins>
      <w:del w:id="178" w:author="Gary Lupyan" w:date="2019-05-13T14:31:00Z">
        <w:r w:rsidDel="009957BC">
          <w:delText>languag</w:delText>
        </w:r>
        <w:r w:rsidDel="009957BC">
          <w:delText xml:space="preserve">e </w:delText>
        </w:r>
      </w:del>
      <w:r>
        <w:t xml:space="preserve">predicted their behavioral bias, as measured by the IAT. These results are consistent with both the </w:t>
      </w:r>
      <w:r>
        <w:rPr>
          <w:i/>
        </w:rPr>
        <w:t>language-as-reflection</w:t>
      </w:r>
      <w:r>
        <w:t xml:space="preserve"> and </w:t>
      </w:r>
      <w:r>
        <w:rPr>
          <w:i/>
        </w:rPr>
        <w:t>language-as-causal-factor</w:t>
      </w:r>
      <w:r>
        <w:t xml:space="preserve"> hypotheses.</w:t>
      </w:r>
      <w:ins w:id="179" w:author="Gary Lupyan" w:date="2019-05-13T14:32:00Z">
        <w:r w:rsidR="009957BC">
          <w:t xml:space="preserve"> In Study 2 we try to distinguish between these hypotheses.</w:t>
        </w:r>
      </w:ins>
      <w:del w:id="180" w:author="Gary Lupyan" w:date="2019-05-13T14:32:00Z">
        <w:r w:rsidDel="009957BC">
          <w:delText xml:space="preserve"> In Study 2, we try to better distinguish between these hypotheses by investigating whethe</w:delText>
        </w:r>
        <w:r w:rsidDel="009957BC">
          <w:delText>r the gender-career bias is associated with two structural features of language: grammatical gender and the presence of gendered occupation terms (e.g., waiter/waitress).</w:delText>
        </w:r>
      </w:del>
    </w:p>
    <w:p w14:paraId="7847AC09" w14:textId="77777777" w:rsidR="006A4B51" w:rsidRDefault="00A515A1">
      <w:pPr>
        <w:pStyle w:val="Heading1"/>
      </w:pPr>
      <w:bookmarkStart w:id="181" w:name="Xe7543aaa3c5303577d610d15df0f73be524e038"/>
      <w:r>
        <w:t>Study 2: Gender bias and lexicalized gender</w:t>
      </w:r>
      <w:bookmarkEnd w:id="181"/>
    </w:p>
    <w:p w14:paraId="08CAB161" w14:textId="75823F6A" w:rsidR="0045459F" w:rsidRPr="000D1D21" w:rsidRDefault="00BD2227" w:rsidP="00117ED6">
      <w:pPr>
        <w:pStyle w:val="FirstParagraph"/>
        <w:rPr>
          <w:ins w:id="182" w:author="Gary Lupyan" w:date="2019-05-13T15:26:00Z"/>
        </w:rPr>
      </w:pPr>
      <w:ins w:id="183" w:author="Gary Lupyan" w:date="2019-05-13T15:09:00Z">
        <w:r>
          <w:t xml:space="preserve">The association between language bias and implicit bias is predicted by both the </w:t>
        </w:r>
      </w:ins>
      <w:ins w:id="184" w:author="Gary Lupyan" w:date="2019-05-13T15:08:00Z">
        <w:r>
          <w:rPr>
            <w:i/>
          </w:rPr>
          <w:t>language-as-reflection</w:t>
        </w:r>
        <w:r>
          <w:t xml:space="preserve"> and </w:t>
        </w:r>
        <w:r>
          <w:rPr>
            <w:i/>
          </w:rPr>
          <w:t>language-as-causal-factor</w:t>
        </w:r>
      </w:ins>
      <w:ins w:id="185" w:author="Gary Lupyan" w:date="2019-05-13T15:09:00Z">
        <w:r>
          <w:rPr>
            <w:i/>
          </w:rPr>
          <w:t xml:space="preserve"> </w:t>
        </w:r>
        <w:r>
          <w:t xml:space="preserve">hypotheses, but for different reasons. </w:t>
        </w:r>
      </w:ins>
      <w:ins w:id="186" w:author="Gary Lupyan" w:date="2019-05-13T15:17:00Z">
        <w:r w:rsidR="0045459F">
          <w:t xml:space="preserve">If </w:t>
        </w:r>
      </w:ins>
      <w:ins w:id="187" w:author="Gary Lupyan" w:date="2019-05-13T15:26:00Z">
        <w:r w:rsidR="0045459F">
          <w:t>l</w:t>
        </w:r>
      </w:ins>
      <w:ins w:id="188" w:author="Gary Lupyan" w:date="2019-05-13T15:18:00Z">
        <w:r w:rsidR="0045459F">
          <w:t>anguage is causal</w:t>
        </w:r>
      </w:ins>
      <w:ins w:id="189" w:author="Gary Lupyan" w:date="2019-05-13T15:26:00Z">
        <w:r w:rsidR="0045459F">
          <w:t xml:space="preserve">ly related to </w:t>
        </w:r>
        <w:r w:rsidR="000D1D21">
          <w:t>implicit</w:t>
        </w:r>
      </w:ins>
      <w:ins w:id="190" w:author="Gary Lupyan" w:date="2019-05-13T15:27:00Z">
        <w:r w:rsidR="000D1D21">
          <w:t xml:space="preserve"> biases, then differences in the structural aspects of language that act to exaggerate linguistic gender bias should predict greater implicit bias. This relatio</w:t>
        </w:r>
      </w:ins>
      <w:ins w:id="191" w:author="Gary Lupyan" w:date="2019-05-13T15:28:00Z">
        <w:r w:rsidR="000D1D21">
          <w:t xml:space="preserve">nship is not predicted by the </w:t>
        </w:r>
        <w:r w:rsidR="000D1D21">
          <w:rPr>
            <w:i/>
          </w:rPr>
          <w:t>language-as-reflection</w:t>
        </w:r>
        <w:r w:rsidR="000D1D21">
          <w:rPr>
            <w:i/>
          </w:rPr>
          <w:t xml:space="preserve"> </w:t>
        </w:r>
        <w:r w:rsidR="000D1D21">
          <w:t>hypothesis.</w:t>
        </w:r>
      </w:ins>
    </w:p>
    <w:p w14:paraId="709FBEC4" w14:textId="2FCA7710" w:rsidR="006A4B51" w:rsidRDefault="00A515A1">
      <w:pPr>
        <w:pStyle w:val="FirstParagraph"/>
      </w:pPr>
      <w:del w:id="192" w:author="Gary Lupyan" w:date="2019-05-13T15:29:00Z">
        <w:r w:rsidDel="000D1D21">
          <w:delText xml:space="preserve">In Study 1 we examined cross-linguistic differences in gender bias without any reference to structural differences that exist in the languages in our sample. </w:delText>
        </w:r>
      </w:del>
      <w:r>
        <w:t>One such structural difference concerns the grammaticalization of gender. Some languages such as S</w:t>
      </w:r>
      <w:r>
        <w:t>panish mark gender distinctions in a grammatically obligatory way, e.g., “enfermero” (nurse-</w:t>
      </w:r>
      <w:r>
        <w:rPr>
          <w:smallCaps/>
        </w:rPr>
        <w:t>masc</w:t>
      </w:r>
      <w:r>
        <w:t>) versus “enfermera” (nurse-</w:t>
      </w:r>
      <w:r>
        <w:rPr>
          <w:smallCaps/>
        </w:rPr>
        <w:t>fem</w:t>
      </w:r>
      <w:r>
        <w:t>). Grammatical gender systems frequently demand gender-based agreement, e.g., “el enfermero alto” (the tall nurse-</w:t>
      </w:r>
      <w:r>
        <w:rPr>
          <w:smallCaps/>
        </w:rPr>
        <w:t>masc</w:t>
      </w:r>
      <w:r>
        <w:t>) versus “l</w:t>
      </w:r>
      <w:r>
        <w:t>a enfermera alta” (the tall nurse-</w:t>
      </w:r>
      <w:r>
        <w:rPr>
          <w:smallCaps/>
        </w:rPr>
        <w:t>fem</w:t>
      </w:r>
      <w:r>
        <w:t xml:space="preserve">), which while informationally redundant, may act to amplify gender biases in the language. Another </w:t>
      </w:r>
      <w:ins w:id="193" w:author="Gary Lupyan" w:date="2019-05-13T15:29:00Z">
        <w:r w:rsidR="000D1D21">
          <w:t xml:space="preserve">structural difference </w:t>
        </w:r>
      </w:ins>
      <w:del w:id="194" w:author="Gary Lupyan" w:date="2019-05-13T15:29:00Z">
        <w:r w:rsidDel="000D1D21">
          <w:delText xml:space="preserve">way languages convey gender </w:delText>
        </w:r>
      </w:del>
      <w:r>
        <w:t xml:space="preserve">is </w:t>
      </w:r>
      <w:ins w:id="195" w:author="Gary Lupyan" w:date="2019-05-13T15:29:00Z">
        <w:r w:rsidR="000D1D21">
          <w:t xml:space="preserve">the existence of </w:t>
        </w:r>
      </w:ins>
      <w:del w:id="196" w:author="Gary Lupyan" w:date="2019-05-13T15:29:00Z">
        <w:r w:rsidDel="000D1D21">
          <w:delText xml:space="preserve">through </w:delText>
        </w:r>
      </w:del>
      <w:r>
        <w:t>gender-specific terms such as “waiter” vs. “waitress</w:t>
      </w:r>
      <w:del w:id="197" w:author="Gary Lupyan" w:date="2019-05-13T15:30:00Z">
        <w:r w:rsidDel="000D1D21">
          <w:delText>.</w:delText>
        </w:r>
      </w:del>
      <w:r>
        <w:t>”</w:t>
      </w:r>
      <w:ins w:id="198" w:author="Gary Lupyan" w:date="2019-05-13T15:30:00Z">
        <w:r w:rsidR="000D1D21">
          <w:t xml:space="preserve"> which are more frequent in some languages than others.</w:t>
        </w:r>
      </w:ins>
      <w:r>
        <w:t xml:space="preserve"> Languages with grammatica</w:t>
      </w:r>
      <w:r>
        <w:t>l gender do tend to use more such terms, but the two are distinct. French has grammatical gender, but many occupation terms are gender-neutral (e.g., auteur, athlète, juge).</w:t>
      </w:r>
    </w:p>
    <w:p w14:paraId="3B665BD1" w14:textId="76DD8E23" w:rsidR="006A4B51" w:rsidRDefault="00A515A1">
      <w:pPr>
        <w:pStyle w:val="BodyText"/>
      </w:pPr>
      <w:r>
        <w:t>In Study 2, we examined whether grammatical gender and use of gender-specific occu</w:t>
      </w:r>
      <w:r>
        <w:t>pation terms are associated with a greater psychological gender bias and whether this relationship is further mediated by language statistics. Finding such associations would lend support to the language-as-causal-factor hypothesis because grammatical gend</w:t>
      </w:r>
      <w:r>
        <w:t xml:space="preserve">er and (to a </w:t>
      </w:r>
      <w:ins w:id="199" w:author="Gary Lupyan" w:date="2019-05-13T15:30:00Z">
        <w:r w:rsidR="000D1D21">
          <w:t xml:space="preserve">somewhat </w:t>
        </w:r>
      </w:ins>
      <w:r>
        <w:t xml:space="preserve">lesser degree) lexical gender encoding are relatively stable features of language. Although both can change over time, these changes are </w:t>
      </w:r>
      <w:del w:id="200" w:author="Gary Lupyan" w:date="2019-05-13T15:30:00Z">
        <w:r w:rsidDel="000D1D21">
          <w:delText xml:space="preserve">somewhat </w:delText>
        </w:r>
      </w:del>
      <w:ins w:id="201" w:author="Gary Lupyan" w:date="2019-05-13T15:30:00Z">
        <w:r w:rsidR="000D1D21">
          <w:t>largely</w:t>
        </w:r>
        <w:r w:rsidR="000D1D21">
          <w:t xml:space="preserve"> </w:t>
        </w:r>
      </w:ins>
      <w:r>
        <w:t>independent of the propositional content conveyed by language. For example, a Finnish document ab</w:t>
      </w:r>
      <w:r>
        <w:t>out nursing being unsuitable for men would still use a gender-neutral form of “nurse” while a Spanish document promoting nursing careers to men would be committed to using gender-marked forms.</w:t>
      </w:r>
    </w:p>
    <w:p w14:paraId="60DD2914" w14:textId="77777777" w:rsidR="006A4B51" w:rsidRDefault="00A515A1">
      <w:pPr>
        <w:pStyle w:val="Heading3"/>
      </w:pPr>
      <w:bookmarkStart w:id="202" w:name="methods-2"/>
      <w:r>
        <w:lastRenderedPageBreak/>
        <w:t>Methods</w:t>
      </w:r>
      <w:bookmarkEnd w:id="202"/>
    </w:p>
    <w:p w14:paraId="1F7DE166" w14:textId="70256ABA" w:rsidR="006A4B51" w:rsidRDefault="00A515A1">
      <w:pPr>
        <w:pStyle w:val="FirstParagraph"/>
      </w:pPr>
      <w:r>
        <w:t xml:space="preserve">We identified 20 occupation </w:t>
      </w:r>
      <w:del w:id="203" w:author="Gary Lupyan" w:date="2019-05-13T15:30:00Z">
        <w:r w:rsidDel="000D1D21">
          <w:delText xml:space="preserve">names </w:delText>
        </w:r>
      </w:del>
      <w:ins w:id="204" w:author="Gary Lupyan" w:date="2019-05-13T15:30:00Z">
        <w:r w:rsidR="000D1D21">
          <w:t>terms</w:t>
        </w:r>
        <w:r w:rsidR="000D1D21">
          <w:t xml:space="preserve"> </w:t>
        </w:r>
        <w:r w:rsidR="000D1D21">
          <w:t>that can be translated into</w:t>
        </w:r>
      </w:ins>
      <w:ins w:id="205" w:author="Gary Lupyan" w:date="2019-05-13T15:31:00Z">
        <w:r w:rsidR="000D1D21">
          <w:t xml:space="preserve"> </w:t>
        </w:r>
      </w:ins>
      <w:del w:id="206" w:author="Gary Lupyan" w:date="2019-05-13T15:31:00Z">
        <w:r w:rsidDel="000D1D21">
          <w:delText>that were likely to h</w:delText>
        </w:r>
        <w:r w:rsidDel="000D1D21">
          <w:delText xml:space="preserve">ave corresponding terms in </w:delText>
        </w:r>
      </w:del>
      <w:r>
        <w:t>all 25 of our languages, and that were balanced in terms of their perceived gender bias in the workforce (Misersky et al. 2014). We then translated these words into each of the 25 languages in our sample, distinguishing between m</w:t>
      </w:r>
      <w:r>
        <w:t>ale and female variants (e.g., “waiter” vs. “waitress”) where present. The words were translated by consulting native speakers and dictionaries</w:t>
      </w:r>
      <w:del w:id="207" w:author="Gary Lupyan" w:date="2019-05-13T15:31:00Z">
        <w:r w:rsidDel="000D1D21">
          <w:delText>, as necessary</w:delText>
        </w:r>
      </w:del>
      <w:r>
        <w:t>.</w:t>
      </w:r>
    </w:p>
    <w:p w14:paraId="3B3CC692" w14:textId="7A5E5121" w:rsidR="006A4B51" w:rsidRDefault="00A515A1">
      <w:pPr>
        <w:pStyle w:val="BodyText"/>
      </w:pPr>
      <w:r>
        <w:t>We coded each language for the presence or absence of a sex-based grammatical gender system using</w:t>
      </w:r>
      <w:r>
        <w:t xml:space="preserve"> WALS (Dryer and Haspelmath 2013) </w:t>
      </w:r>
      <w:commentRangeStart w:id="208"/>
      <w:r>
        <w:t>and other sources, as necessary</w:t>
      </w:r>
      <w:commentRangeEnd w:id="208"/>
      <w:r w:rsidR="000D1D21">
        <w:rPr>
          <w:rStyle w:val="CommentReference"/>
        </w:rPr>
        <w:commentReference w:id="208"/>
      </w:r>
      <w:r>
        <w:t xml:space="preserve">. </w:t>
      </w:r>
      <w:ins w:id="209" w:author="Gary Lupyan" w:date="2019-05-13T15:31:00Z">
        <w:r w:rsidR="000D1D21">
          <w:t xml:space="preserve">We quantified lexical encoding of gender as </w:t>
        </w:r>
      </w:ins>
      <w:del w:id="210" w:author="Gary Lupyan" w:date="2019-05-13T15:31:00Z">
        <w:r w:rsidDel="000D1D21">
          <w:delText xml:space="preserve">To estimate the extent to which a language lexically encoded gender, we calculated </w:delText>
        </w:r>
      </w:del>
      <w:r>
        <w:t xml:space="preserve">the proportion of </w:t>
      </w:r>
      <w:ins w:id="211" w:author="Gary Lupyan" w:date="2019-05-13T15:32:00Z">
        <w:r w:rsidR="000D1D21">
          <w:t xml:space="preserve">the 20 </w:t>
        </w:r>
      </w:ins>
      <w:r>
        <w:t>occupations within each language for which the male and female forms differed. Larger va</w:t>
      </w:r>
      <w:r>
        <w:t>lues indicate a preponderance for more gender-specific forms</w:t>
      </w:r>
      <w:del w:id="212" w:author="Gary Lupyan" w:date="2019-05-13T15:32:00Z">
        <w:r w:rsidDel="000D1D21">
          <w:delText xml:space="preserve"> in a language</w:delText>
        </w:r>
      </w:del>
      <w:r>
        <w:t xml:space="preserve">. </w:t>
      </w:r>
      <w:ins w:id="213" w:author="Gary Lupyan" w:date="2019-05-13T15:33:00Z">
        <w:r w:rsidR="000D1D21">
          <w:t>Languages with grammatical gender systems were more likely to have gender-specific terms for occupations (</w:t>
        </w:r>
        <w:r w:rsidR="000D1D21">
          <w:rPr>
            <w:i/>
          </w:rPr>
          <w:t>t</w:t>
        </w:r>
        <w:r w:rsidR="000D1D21">
          <w:t xml:space="preserve">(14.8934484) = 4.8545503, </w:t>
        </w:r>
        <w:r w:rsidR="000D1D21">
          <w:rPr>
            <w:i/>
          </w:rPr>
          <w:t>p</w:t>
        </w:r>
        <w:r w:rsidR="000D1D21">
          <w:t xml:space="preserve"> &lt; .001). </w:t>
        </w:r>
      </w:ins>
      <w:del w:id="214" w:author="Gary Lupyan" w:date="2019-05-13T15:32:00Z">
        <w:r w:rsidDel="000D1D21">
          <w:delText>Finally, w</w:delText>
        </w:r>
      </w:del>
      <w:ins w:id="215" w:author="Gary Lupyan" w:date="2019-05-13T15:32:00Z">
        <w:r w:rsidR="000D1D21">
          <w:t>W</w:t>
        </w:r>
      </w:ins>
      <w:r>
        <w:t xml:space="preserve">e </w:t>
      </w:r>
      <w:ins w:id="216" w:author="Gary Lupyan" w:date="2019-05-13T15:32:00Z">
        <w:r w:rsidR="000D1D21">
          <w:t xml:space="preserve">then </w:t>
        </w:r>
      </w:ins>
      <w:del w:id="217" w:author="Gary Lupyan" w:date="2019-05-13T15:32:00Z">
        <w:r w:rsidDel="000D1D21">
          <w:delText xml:space="preserve">also </w:delText>
        </w:r>
      </w:del>
      <w:r>
        <w:t>estimated the extent to which each occupation term was gender biased in its language statistics using word embedding models trained in each language on the Subtitl</w:t>
      </w:r>
      <w:r>
        <w:t xml:space="preserve">e and Wikipedia corpora. For each occupation </w:t>
      </w:r>
      <w:del w:id="218" w:author="Gary Lupyan" w:date="2019-05-13T15:32:00Z">
        <w:r w:rsidDel="000D1D21">
          <w:delText>form</w:delText>
        </w:r>
      </w:del>
      <w:ins w:id="219" w:author="Gary Lupyan" w:date="2019-05-13T15:32:00Z">
        <w:r w:rsidR="000D1D21">
          <w:t>term</w:t>
        </w:r>
      </w:ins>
      <w:r>
        <w:t>, we estimated its bias in language statistics using the same pairwise similarity metric as in Study 1a, and then averaged across occupations within a language to get a language-level estimate of gender bias</w:t>
      </w:r>
      <w:r>
        <w:t>. Larger values indicate greater gender bias in language statistics. We then compared each of the three language measures (grammatical gender, proportion specific gender forms, and bias in language statistics for occupation words) to the psychological gend</w:t>
      </w:r>
      <w:r>
        <w:t>er measures described in Study 1b (implicit and explicit bias, adjusted for age, sex and block order).</w:t>
      </w:r>
    </w:p>
    <w:p w14:paraId="259A9194" w14:textId="77777777" w:rsidR="006A4B51" w:rsidRDefault="00A515A1">
      <w:pPr>
        <w:pStyle w:val="Heading3"/>
      </w:pPr>
      <w:bookmarkStart w:id="220" w:name="results-4"/>
      <w:r>
        <w:lastRenderedPageBreak/>
        <w:t>Results</w:t>
      </w:r>
      <w:bookmarkEnd w:id="220"/>
    </w:p>
    <w:p w14:paraId="35CF99A2" w14:textId="77777777" w:rsidR="006A4B51" w:rsidRDefault="00A515A1">
      <w:pPr>
        <w:pStyle w:val="CaptionedFigure"/>
      </w:pPr>
      <w:r>
        <w:rPr>
          <w:noProof/>
        </w:rPr>
        <w:drawing>
          <wp:inline distT="0" distB="0" distL="0" distR="0" wp14:anchorId="70E6B1AF" wp14:editId="5D3B70AC">
            <wp:extent cx="5334000" cy="4267200"/>
            <wp:effectExtent l="0" t="0" r="0" b="0"/>
            <wp:docPr id="4" name="Picture" descr="Implicit gender bias (adjusted for age, sex, and block order) as a function of the proportion of gender-specific labels for set of words referring to occupations. Each point corresponds to a language, with the size of the point corresponding the number of participants speaking that language. Error band indicates standard error of the linear model estimate."/>
            <wp:cNvGraphicFramePr/>
            <a:graphic xmlns:a="http://schemas.openxmlformats.org/drawingml/2006/main">
              <a:graphicData uri="http://schemas.openxmlformats.org/drawingml/2006/picture">
                <pic:pic xmlns:pic="http://schemas.openxmlformats.org/drawingml/2006/picture">
                  <pic:nvPicPr>
                    <pic:cNvPr id="0" name="Picture" descr="iat_lang_files/figure-docx/unnamed-chunk-1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8459E89" w14:textId="77777777" w:rsidR="006A4B51" w:rsidRDefault="00A515A1">
      <w:pPr>
        <w:pStyle w:val="ImageCaption"/>
      </w:pPr>
      <w:r>
        <w:t>Implicit gender bias (adjusted for age, sex, and block order) as a function of the proportion of gender-specific labels for set of words referr</w:t>
      </w:r>
      <w:r>
        <w:t>ing to occupations. Each point corresponds to a language, with the size of the point corresponding the number of participants speaking that language. Error band indicates standard error of the linear model estimate.</w:t>
      </w:r>
    </w:p>
    <w:p w14:paraId="21DFE0F0" w14:textId="57C6404E" w:rsidR="006A4B51" w:rsidRDefault="00A515A1">
      <w:pPr>
        <w:pStyle w:val="BodyText"/>
      </w:pPr>
      <w:r>
        <w:t>In additive linear models controlling fo</w:t>
      </w:r>
      <w:r>
        <w:t>r median country age, there was no difference in implicit or explicit psychological gender bias for speakers of languages with a grammatical gender system (</w:t>
      </w:r>
      <w:r>
        <w:rPr>
          <w:i/>
        </w:rPr>
        <w:t>N</w:t>
      </w:r>
      <w:r>
        <w:t xml:space="preserve"> = 12), compared to those without (</w:t>
      </w:r>
      <w:r>
        <w:rPr>
          <w:i/>
        </w:rPr>
        <w:t>N</w:t>
      </w:r>
      <w:r>
        <w:t xml:space="preserve"> = 13; Implicit: </w:t>
      </w:r>
      <m:oMath>
        <m:r>
          <w:rPr>
            <w:rFonts w:ascii="Cambria Math" w:hAnsi="Cambria Math"/>
          </w:rPr>
          <m:t>β</m:t>
        </m:r>
      </m:oMath>
      <w:r>
        <w:t xml:space="preserve"> = 0; </w:t>
      </w:r>
      <w:r>
        <w:rPr>
          <w:i/>
        </w:rPr>
        <w:t>SE</w:t>
      </w:r>
      <w:r>
        <w:t xml:space="preserve"> = 0.01; </w:t>
      </w:r>
      <w:r>
        <w:rPr>
          <w:i/>
        </w:rPr>
        <w:t>t</w:t>
      </w:r>
      <w:r>
        <w:t xml:space="preserve"> = -0.43; Explicit: </w:t>
      </w:r>
      <m:oMath>
        <m:r>
          <w:rPr>
            <w:rFonts w:ascii="Cambria Math" w:hAnsi="Cambria Math"/>
          </w:rPr>
          <m:t>β</m:t>
        </m:r>
      </m:oMath>
      <w:r>
        <w:t xml:space="preserve"> = -</w:t>
      </w:r>
      <w:r>
        <w:t xml:space="preserve">0.09; </w:t>
      </w:r>
      <w:r>
        <w:rPr>
          <w:i/>
        </w:rPr>
        <w:t>SE</w:t>
      </w:r>
      <w:r>
        <w:t xml:space="preserve"> = 0.07; </w:t>
      </w:r>
      <w:r>
        <w:rPr>
          <w:i/>
        </w:rPr>
        <w:t>t</w:t>
      </w:r>
      <w:r>
        <w:t xml:space="preserve"> = -1.23). </w:t>
      </w:r>
      <w:del w:id="221" w:author="Gary Lupyan" w:date="2019-05-13T15:33:00Z">
        <w:r w:rsidDel="000D1D21">
          <w:delText>Languages with grammatical gender systems were more likely to have gender-specific terms for occupations (</w:delText>
        </w:r>
        <w:r w:rsidDel="000D1D21">
          <w:rPr>
            <w:i/>
          </w:rPr>
          <w:delText>t</w:delText>
        </w:r>
        <w:r w:rsidDel="000D1D21">
          <w:delText xml:space="preserve">(14.8934484) = 4.8545503, </w:delText>
        </w:r>
        <w:r w:rsidDel="000D1D21">
          <w:rPr>
            <w:i/>
          </w:rPr>
          <w:delText>p</w:delText>
        </w:r>
        <w:r w:rsidDel="000D1D21">
          <w:delText xml:space="preserve"> &lt; .001). </w:delText>
        </w:r>
      </w:del>
      <w:r>
        <w:t>Implicit gender bias was reliably correlated with degree of gender-specific marking</w:t>
      </w:r>
      <w:r>
        <w:t xml:space="preserve"> on occupation words: Languages with more gender-specific forms tended to have speakers with greater psychological gender bias (</w:t>
      </w:r>
      <w:r>
        <w:rPr>
          <w:i/>
        </w:rPr>
        <w:t>r</w:t>
      </w:r>
      <w:r>
        <w:t xml:space="preserve"> = 0.57, </w:t>
      </w:r>
      <w:r>
        <w:rPr>
          <w:i/>
        </w:rPr>
        <w:t>p</w:t>
      </w:r>
      <w:r>
        <w:t xml:space="preserve"> &lt; .01)</w:t>
      </w:r>
      <w:ins w:id="222" w:author="Gary Lupyan" w:date="2019-05-13T15:33:00Z">
        <w:r w:rsidR="000D1D21">
          <w:t>. This relati</w:t>
        </w:r>
      </w:ins>
      <w:ins w:id="223" w:author="Gary Lupyan" w:date="2019-05-13T15:34:00Z">
        <w:r w:rsidR="000D1D21">
          <w:t>onship remained</w:t>
        </w:r>
      </w:ins>
      <w:del w:id="224" w:author="Gary Lupyan" w:date="2019-05-13T15:33:00Z">
        <w:r w:rsidDel="000D1D21">
          <w:delText>,</w:delText>
        </w:r>
      </w:del>
      <w:del w:id="225" w:author="Gary Lupyan" w:date="2019-05-13T15:34:00Z">
        <w:r w:rsidDel="000D1D21">
          <w:delText xml:space="preserve"> even</w:delText>
        </w:r>
      </w:del>
      <w:r>
        <w:t xml:space="preserve"> after partialling out the effect of median country age (</w:t>
      </w:r>
      <w:r>
        <w:rPr>
          <w:i/>
        </w:rPr>
        <w:t>r</w:t>
      </w:r>
      <w:r>
        <w:t xml:space="preserve"> = 0.48, </w:t>
      </w:r>
      <w:r>
        <w:rPr>
          <w:i/>
        </w:rPr>
        <w:t>p</w:t>
      </w:r>
      <w:r>
        <w:t xml:space="preserve"> = 0.02; Table 1). There was no rela</w:t>
      </w:r>
      <w:r>
        <w:t>tionship between explicit psychological gender bias and lexical marking of occupation words after partialling out the effect of median country age (</w:t>
      </w:r>
      <w:r>
        <w:rPr>
          <w:i/>
        </w:rPr>
        <w:t>r</w:t>
      </w:r>
      <w:r>
        <w:t xml:space="preserve"> = 0.14, </w:t>
      </w:r>
      <w:r>
        <w:rPr>
          <w:i/>
        </w:rPr>
        <w:t>p</w:t>
      </w:r>
      <w:r>
        <w:t xml:space="preserve"> = 0.51).</w:t>
      </w:r>
    </w:p>
    <w:p w14:paraId="24C511B5" w14:textId="77777777" w:rsidR="006A4B51" w:rsidRDefault="00A515A1">
      <w:pPr>
        <w:pStyle w:val="CaptionedFigure"/>
      </w:pPr>
      <w:r>
        <w:rPr>
          <w:noProof/>
        </w:rPr>
        <w:lastRenderedPageBreak/>
        <w:drawing>
          <wp:inline distT="0" distB="0" distL="0" distR="0" wp14:anchorId="4C5E581E" wp14:editId="5A67445F">
            <wp:extent cx="5334000" cy="4478337"/>
            <wp:effectExtent l="0" t="0" r="0" b="0"/>
            <wp:docPr id="5" name="Picture" descr="Implicit gender bias (adjusted for age, sex, and block order) as a function of mean gender bias of words referring to occupations, with each point corresponding to a language (Study 2). The size of the point corresponds the number of participants speaking that language. Occupation gender bias is estimated for each language from word embedding models trained on Subtitle (left) and Wikipedia (right) corpora. Error bands indicate standard error of the linear model estimate."/>
            <wp:cNvGraphicFramePr/>
            <a:graphic xmlns:a="http://schemas.openxmlformats.org/drawingml/2006/main">
              <a:graphicData uri="http://schemas.openxmlformats.org/drawingml/2006/picture">
                <pic:pic xmlns:pic="http://schemas.openxmlformats.org/drawingml/2006/picture">
                  <pic:nvPicPr>
                    <pic:cNvPr id="0" name="Picture" descr="iat_lang_files/figure-docx/unnamed-chunk-15-1.png"/>
                    <pic:cNvPicPr>
                      <a:picLocks noChangeAspect="1" noChangeArrowheads="1"/>
                    </pic:cNvPicPr>
                  </pic:nvPicPr>
                  <pic:blipFill>
                    <a:blip r:embed="rId16"/>
                    <a:stretch>
                      <a:fillRect/>
                    </a:stretch>
                  </pic:blipFill>
                  <pic:spPr bwMode="auto">
                    <a:xfrm>
                      <a:off x="0" y="0"/>
                      <a:ext cx="5334000" cy="4478337"/>
                    </a:xfrm>
                    <a:prstGeom prst="rect">
                      <a:avLst/>
                    </a:prstGeom>
                    <a:noFill/>
                    <a:ln w="9525">
                      <a:noFill/>
                      <a:headEnd/>
                      <a:tailEnd/>
                    </a:ln>
                  </pic:spPr>
                </pic:pic>
              </a:graphicData>
            </a:graphic>
          </wp:inline>
        </w:drawing>
      </w:r>
    </w:p>
    <w:p w14:paraId="37452146" w14:textId="77777777" w:rsidR="006A4B51" w:rsidRDefault="00A515A1">
      <w:pPr>
        <w:pStyle w:val="ImageCaption"/>
      </w:pPr>
      <w:r>
        <w:t>Implicit gender bias (adjusted for age, sex, and block order) as a function of mean g</w:t>
      </w:r>
      <w:r>
        <w:t>ender bias of words referring to occupations, with each point corresponding to a language (Study 2). The size of the point corresponds the number of participants speaking that language. Occupation gender bias is estimated for each language from word embedd</w:t>
      </w:r>
      <w:r>
        <w:t>ing models trained on Subtitle (left) and Wikipedia (right) corpora. Error bands indicate standard error of the linear model estimate.</w:t>
      </w:r>
    </w:p>
    <w:p w14:paraId="3CD05FB6" w14:textId="1495DBB9" w:rsidR="00273B42" w:rsidRDefault="00A515A1">
      <w:pPr>
        <w:pStyle w:val="BodyText"/>
        <w:rPr>
          <w:ins w:id="226" w:author="Gary Lupyan" w:date="2019-05-13T15:39:00Z"/>
        </w:rPr>
      </w:pPr>
      <w:r>
        <w:t xml:space="preserve">We next examined whether </w:t>
      </w:r>
      <w:ins w:id="227" w:author="Gary Lupyan" w:date="2019-05-13T15:35:00Z">
        <w:r w:rsidR="000D1D21">
          <w:t xml:space="preserve">the existence of </w:t>
        </w:r>
      </w:ins>
      <w:del w:id="228" w:author="Gary Lupyan" w:date="2019-05-13T15:35:00Z">
        <w:r w:rsidDel="000D1D21">
          <w:delText xml:space="preserve">having </w:delText>
        </w:r>
      </w:del>
      <w:r>
        <w:t xml:space="preserve">gender-specific </w:t>
      </w:r>
      <w:ins w:id="229" w:author="Gary Lupyan" w:date="2019-05-13T15:35:00Z">
        <w:r w:rsidR="000D1D21">
          <w:t>occupation terms</w:t>
        </w:r>
      </w:ins>
      <w:del w:id="230" w:author="Gary Lupyan" w:date="2019-05-13T15:35:00Z">
        <w:r w:rsidDel="000D1D21">
          <w:delText>forms for a particular occupation</w:delText>
        </w:r>
      </w:del>
      <w:r>
        <w:t xml:space="preserve"> was associated with </w:t>
      </w:r>
      <w:ins w:id="231" w:author="Gary Lupyan" w:date="2019-05-13T15:35:00Z">
        <w:r w:rsidR="000D1D21">
          <w:t xml:space="preserve">a </w:t>
        </w:r>
      </w:ins>
      <w:r>
        <w:t xml:space="preserve">greater </w:t>
      </w:r>
      <w:ins w:id="232" w:author="Gary Lupyan" w:date="2019-05-13T15:35:00Z">
        <w:r w:rsidR="000D1D21">
          <w:t xml:space="preserve">encoding of </w:t>
        </w:r>
      </w:ins>
      <w:r>
        <w:t>gender bias</w:t>
      </w:r>
      <w:r>
        <w:t xml:space="preserve"> in the language</w:t>
      </w:r>
      <w:del w:id="233" w:author="Gary Lupyan" w:date="2019-05-13T15:37:00Z">
        <w:r w:rsidDel="000D1D21">
          <w:delText xml:space="preserve"> statistics for that </w:delText>
        </w:r>
      </w:del>
      <w:del w:id="234" w:author="Gary Lupyan" w:date="2019-05-13T15:35:00Z">
        <w:r w:rsidDel="000D1D21">
          <w:delText>form</w:delText>
        </w:r>
      </w:del>
      <w:r>
        <w:t xml:space="preserve">. We fit a </w:t>
      </w:r>
      <w:commentRangeStart w:id="235"/>
      <w:r>
        <w:t>mixed effect</w:t>
      </w:r>
      <w:ins w:id="236" w:author="Gary Lupyan" w:date="2019-05-13T15:35:00Z">
        <w:r w:rsidR="000D1D21">
          <w:t>s</w:t>
        </w:r>
        <w:commentRangeEnd w:id="235"/>
        <w:r w:rsidR="000D1D21">
          <w:rPr>
            <w:rStyle w:val="CommentReference"/>
          </w:rPr>
          <w:commentReference w:id="235"/>
        </w:r>
      </w:ins>
      <w:r>
        <w:t xml:space="preserve"> model predicting degree of gender bias in language statistics (estimated from word embedding models) </w:t>
      </w:r>
      <w:ins w:id="237" w:author="Gary Lupyan" w:date="2019-05-13T15:37:00Z">
        <w:r w:rsidR="00273B42">
          <w:t xml:space="preserve">from </w:t>
        </w:r>
      </w:ins>
      <w:del w:id="238" w:author="Gary Lupyan" w:date="2019-05-13T15:37:00Z">
        <w:r w:rsidDel="00273B42">
          <w:delText xml:space="preserve">as a function of degree of </w:delText>
        </w:r>
      </w:del>
      <w:r>
        <w:t xml:space="preserve">distinctiveness between </w:t>
      </w:r>
      <w:r w:rsidRPr="000D1D21">
        <w:t>male and female forms for that word, wi</w:t>
      </w:r>
      <w:r w:rsidRPr="000D1D21">
        <w:t xml:space="preserve">th random intercepts and </w:t>
      </w:r>
      <w:r w:rsidRPr="00273B42">
        <w:t xml:space="preserve">slopes by language. </w:t>
      </w:r>
      <w:ins w:id="239" w:author="Gary Lupyan" w:date="2019-05-13T15:38:00Z">
        <w:r w:rsidR="00273B42">
          <w:t xml:space="preserve">Having more </w:t>
        </w:r>
      </w:ins>
      <w:del w:id="240" w:author="Gary Lupyan" w:date="2019-05-13T15:04:00Z">
        <w:r w:rsidRPr="00273B42" w:rsidDel="00BD2227">
          <w:delText>Degree of f</w:delText>
        </w:r>
      </w:del>
      <w:del w:id="241" w:author="Gary Lupyan" w:date="2019-05-13T15:38:00Z">
        <w:r w:rsidRPr="00273B42" w:rsidDel="00273B42">
          <w:delText xml:space="preserve">orm </w:delText>
        </w:r>
      </w:del>
      <w:r w:rsidRPr="00273B42">
        <w:t>distinctive</w:t>
      </w:r>
      <w:ins w:id="242" w:author="Gary Lupyan" w:date="2019-05-13T15:38:00Z">
        <w:r w:rsidR="00273B42">
          <w:t xml:space="preserve"> occupation terms was associated with greater </w:t>
        </w:r>
      </w:ins>
      <w:del w:id="243" w:author="Gary Lupyan" w:date="2019-05-13T15:38:00Z">
        <w:r w:rsidRPr="00273B42" w:rsidDel="00273B42">
          <w:delText>ness</w:delText>
        </w:r>
        <w:r w:rsidRPr="00273B42" w:rsidDel="00273B42">
          <w:delText xml:space="preserve"> was a strong predictor of</w:delText>
        </w:r>
      </w:del>
      <w:del w:id="244" w:author="Gary Lupyan" w:date="2019-05-13T15:39:00Z">
        <w:r w:rsidRPr="00273B42" w:rsidDel="00273B42">
          <w:delText xml:space="preserve"> </w:delText>
        </w:r>
      </w:del>
      <w:del w:id="245" w:author="Gary Lupyan" w:date="2019-05-13T15:36:00Z">
        <w:r w:rsidRPr="00273B42" w:rsidDel="000D1D21">
          <w:delText xml:space="preserve">language </w:delText>
        </w:r>
      </w:del>
      <w:ins w:id="246" w:author="Gary Lupyan" w:date="2019-05-13T15:36:00Z">
        <w:r w:rsidR="000D1D21" w:rsidRPr="000D1D21">
          <w:rPr>
            <w:rPrChange w:id="247" w:author="Gary Lupyan" w:date="2019-05-13T15:36:00Z">
              <w:rPr>
                <w:highlight w:val="yellow"/>
              </w:rPr>
            </w:rPrChange>
          </w:rPr>
          <w:t xml:space="preserve">linguistic </w:t>
        </w:r>
        <w:commentRangeStart w:id="248"/>
        <w:r w:rsidR="000D1D21" w:rsidRPr="000D1D21">
          <w:rPr>
            <w:rPrChange w:id="249" w:author="Gary Lupyan" w:date="2019-05-13T15:36:00Z">
              <w:rPr>
                <w:highlight w:val="yellow"/>
              </w:rPr>
            </w:rPrChange>
          </w:rPr>
          <w:t>gender bias</w:t>
        </w:r>
      </w:ins>
      <w:del w:id="250" w:author="Gary Lupyan" w:date="2019-05-13T15:36:00Z">
        <w:r w:rsidRPr="000D1D21" w:rsidDel="000D1D21">
          <w:delText xml:space="preserve">statistics </w:delText>
        </w:r>
      </w:del>
      <w:ins w:id="251" w:author="Gary Lupyan" w:date="2019-05-13T15:36:00Z">
        <w:r w:rsidR="000D1D21" w:rsidRPr="000D1D21">
          <w:rPr>
            <w:rPrChange w:id="252" w:author="Gary Lupyan" w:date="2019-05-13T15:36:00Z">
              <w:rPr>
                <w:highlight w:val="yellow"/>
              </w:rPr>
            </w:rPrChange>
          </w:rPr>
          <w:t xml:space="preserve"> </w:t>
        </w:r>
      </w:ins>
      <w:ins w:id="253" w:author="Gary Lupyan" w:date="2019-05-13T15:39:00Z">
        <w:r w:rsidR="00273B42">
          <w:t>for those occupations</w:t>
        </w:r>
        <w:commentRangeEnd w:id="248"/>
        <w:r w:rsidR="00273B42">
          <w:rPr>
            <w:rStyle w:val="CommentReference"/>
          </w:rPr>
          <w:commentReference w:id="248"/>
        </w:r>
        <w:r w:rsidR="00273B42">
          <w:t xml:space="preserve">. This was true </w:t>
        </w:r>
      </w:ins>
      <w:r w:rsidRPr="000D1D21">
        <w:t>for models trained on both the Subtitle corpus (</w:t>
      </w:r>
      <m:oMath>
        <m:r>
          <w:rPr>
            <w:rFonts w:ascii="Cambria Math" w:hAnsi="Cambria Math"/>
          </w:rPr>
          <m:t>β</m:t>
        </m:r>
      </m:oMath>
      <w:r w:rsidRPr="00273B42">
        <w:t xml:space="preserve"> = 0.59; </w:t>
      </w:r>
      <w:r w:rsidRPr="00273B42">
        <w:rPr>
          <w:i/>
        </w:rPr>
        <w:t>SE</w:t>
      </w:r>
      <w:r w:rsidRPr="00273B42">
        <w:t xml:space="preserve"> = 0.07; </w:t>
      </w:r>
      <w:r w:rsidRPr="00273B42">
        <w:rPr>
          <w:i/>
        </w:rPr>
        <w:t>t</w:t>
      </w:r>
      <w:r w:rsidRPr="00273B42">
        <w:t xml:space="preserve"> = 8.72) and Wikipedia corpus (</w:t>
      </w:r>
      <m:oMath>
        <m:r>
          <w:rPr>
            <w:rFonts w:ascii="Cambria Math" w:hAnsi="Cambria Math"/>
          </w:rPr>
          <m:t>β</m:t>
        </m:r>
      </m:oMath>
      <w:r w:rsidRPr="00273B42">
        <w:t xml:space="preserve"> = 0.81; </w:t>
      </w:r>
      <w:r w:rsidRPr="00273B42">
        <w:rPr>
          <w:i/>
        </w:rPr>
        <w:t>SE</w:t>
      </w:r>
      <w:r w:rsidRPr="00273B42">
        <w:t xml:space="preserve"> = 0.09; </w:t>
      </w:r>
      <w:r w:rsidRPr="00273B42">
        <w:rPr>
          <w:i/>
        </w:rPr>
        <w:t>t</w:t>
      </w:r>
      <w:r w:rsidRPr="00273B42">
        <w:t xml:space="preserve"> </w:t>
      </w:r>
      <w:r w:rsidRPr="00273B42">
        <w:t>= 9.48)</w:t>
      </w:r>
      <w:del w:id="254" w:author="Gary Lupyan" w:date="2019-05-13T15:39:00Z">
        <w:r w:rsidRPr="00273B42" w:rsidDel="00273B42">
          <w:delText>, with words with shared male and female forms tending to have less gender bias</w:delText>
        </w:r>
      </w:del>
      <w:r w:rsidRPr="00273B42">
        <w:t xml:space="preserve">. </w:t>
      </w:r>
      <w:commentRangeStart w:id="255"/>
      <w:ins w:id="256" w:author="Gary Lupyan" w:date="2019-05-13T15:39:00Z">
        <w:r w:rsidR="00273B42">
          <w:t>For example ______</w:t>
        </w:r>
        <w:commentRangeEnd w:id="255"/>
        <w:r w:rsidR="00273B42">
          <w:rPr>
            <w:rStyle w:val="CommentReference"/>
          </w:rPr>
          <w:commentReference w:id="255"/>
        </w:r>
      </w:ins>
    </w:p>
    <w:p w14:paraId="721A5012" w14:textId="70CB8534" w:rsidR="006A4B51" w:rsidRDefault="00A515A1">
      <w:pPr>
        <w:pStyle w:val="BodyText"/>
      </w:pPr>
      <w:r w:rsidRPr="00273B42">
        <w:t>This relationship also held at the level of languages: Languages with more</w:t>
      </w:r>
      <w:r w:rsidRPr="00273B42">
        <w:t xml:space="preserve"> distinct forms had a greater gender-career bias in language statistics (Subtitle: </w:t>
      </w:r>
      <w:r w:rsidRPr="00273B42">
        <w:rPr>
          <w:i/>
        </w:rPr>
        <w:t>r</w:t>
      </w:r>
      <w:r w:rsidRPr="00273B42">
        <w:t xml:space="preserve"> = 0.75, </w:t>
      </w:r>
      <w:r w:rsidRPr="00273B42">
        <w:rPr>
          <w:i/>
        </w:rPr>
        <w:t>p</w:t>
      </w:r>
      <w:r w:rsidRPr="00273B42">
        <w:t xml:space="preserve"> &lt; .01;</w:t>
      </w:r>
      <w:r>
        <w:t xml:space="preserve"> Wikipedia: </w:t>
      </w:r>
      <w:r>
        <w:rPr>
          <w:i/>
        </w:rPr>
        <w:t>r</w:t>
      </w:r>
      <w:r>
        <w:t xml:space="preserve"> = 0.7, </w:t>
      </w:r>
      <w:r>
        <w:rPr>
          <w:i/>
        </w:rPr>
        <w:t>p</w:t>
      </w:r>
      <w:r>
        <w:t xml:space="preserve"> &lt; .01; Fig. 4).</w:t>
      </w:r>
      <w:ins w:id="257" w:author="Gary Lupyan" w:date="2019-05-13T15:40:00Z">
        <w:r w:rsidR="00273B42">
          <w:t xml:space="preserve"> </w:t>
        </w:r>
        <w:commentRangeStart w:id="258"/>
        <w:r w:rsidR="00273B42">
          <w:t xml:space="preserve">For example, </w:t>
        </w:r>
      </w:ins>
      <w:commentRangeEnd w:id="258"/>
      <w:ins w:id="259" w:author="Gary Lupyan" w:date="2019-05-13T15:41:00Z">
        <w:r w:rsidR="00273B42">
          <w:rPr>
            <w:rStyle w:val="CommentReference"/>
          </w:rPr>
          <w:commentReference w:id="258"/>
        </w:r>
      </w:ins>
    </w:p>
    <w:p w14:paraId="767EB3FA" w14:textId="682295FD" w:rsidR="006A4B51" w:rsidRDefault="00A515A1">
      <w:pPr>
        <w:pStyle w:val="BodyText"/>
      </w:pPr>
      <w:r>
        <w:lastRenderedPageBreak/>
        <w:t xml:space="preserve">Finally, we examined the relationship between gender bias in language statistics and psychological gender biases at the level of languages. Unlike in Study 1, all the target words in the present study referred </w:t>
      </w:r>
      <w:r>
        <w:t>to people (occupations) and thus potentially could be marked for the gender of the referenced person. Consequently, if explicit gender marking drives language statistics, we should expect to see a strong positive relationship at the level of languages betw</w:t>
      </w:r>
      <w:r>
        <w:t xml:space="preserve">een bias in language statistics </w:t>
      </w:r>
      <w:r>
        <w:rPr>
          <w:i/>
        </w:rPr>
        <w:t>for occupation words</w:t>
      </w:r>
      <w:r>
        <w:t xml:space="preserve"> and psychological biases for speakers of that language. Consistent with this prediction, gender bias in language statistics for occupation words was positively correlated with implicit gender bias (Subti</w:t>
      </w:r>
      <w:r>
        <w:t xml:space="preserve">tle: </w:t>
      </w:r>
      <w:r>
        <w:rPr>
          <w:i/>
        </w:rPr>
        <w:t>r</w:t>
      </w:r>
      <w:r>
        <w:t xml:space="preserve"> = 0.64, </w:t>
      </w:r>
      <w:r>
        <w:rPr>
          <w:i/>
        </w:rPr>
        <w:t>p</w:t>
      </w:r>
      <w:r>
        <w:t xml:space="preserve"> &lt; .01; Wikipedia: </w:t>
      </w:r>
      <w:r>
        <w:rPr>
          <w:i/>
        </w:rPr>
        <w:t>r</w:t>
      </w:r>
      <w:r>
        <w:t xml:space="preserve"> = 0.59, </w:t>
      </w:r>
      <w:r>
        <w:rPr>
          <w:i/>
        </w:rPr>
        <w:t>p</w:t>
      </w:r>
      <w:r>
        <w:t xml:space="preserve"> &lt; .01), and remained reliable after partialling out the effect of median country age (Subtitle: </w:t>
      </w:r>
      <w:r>
        <w:rPr>
          <w:i/>
        </w:rPr>
        <w:t>r</w:t>
      </w:r>
      <w:r>
        <w:t xml:space="preserve"> = 0.57, </w:t>
      </w:r>
      <w:r>
        <w:rPr>
          <w:i/>
        </w:rPr>
        <w:t>p</w:t>
      </w:r>
      <w:r>
        <w:t xml:space="preserve"> &lt; .01; Wikipedia: </w:t>
      </w:r>
      <w:r>
        <w:rPr>
          <w:i/>
        </w:rPr>
        <w:t>r</w:t>
      </w:r>
      <w:r>
        <w:t xml:space="preserve"> = 0.52, </w:t>
      </w:r>
      <w:r>
        <w:rPr>
          <w:i/>
        </w:rPr>
        <w:t>p</w:t>
      </w:r>
      <w:r>
        <w:t xml:space="preserve"> = 0.01; Fig. 5). </w:t>
      </w:r>
      <w:ins w:id="260" w:author="Gary Lupyan" w:date="2019-05-13T15:41:00Z">
        <w:r w:rsidR="00273B42">
          <w:t xml:space="preserve">In contrast, </w:t>
        </w:r>
      </w:ins>
      <w:del w:id="261" w:author="Gary Lupyan" w:date="2019-05-13T15:41:00Z">
        <w:r w:rsidDel="00273B42">
          <w:delText xml:space="preserve">There was no relationship between language statistics </w:delText>
        </w:r>
        <w:r w:rsidDel="00273B42">
          <w:delText>for occupation words and</w:delText>
        </w:r>
      </w:del>
      <w:r>
        <w:t xml:space="preserve"> explicit psychological gender bias</w:t>
      </w:r>
      <w:ins w:id="262" w:author="Gary Lupyan" w:date="2019-05-13T15:41:00Z">
        <w:r w:rsidR="00273B42">
          <w:t xml:space="preserve"> was not predicted </w:t>
        </w:r>
      </w:ins>
      <w:ins w:id="263" w:author="Gary Lupyan" w:date="2019-05-13T15:42:00Z">
        <w:r w:rsidR="00273B42">
          <w:t>by language statistics</w:t>
        </w:r>
      </w:ins>
      <w:r>
        <w:t xml:space="preserve">, even after partialling out the effect of median country age (Subtitle: </w:t>
      </w:r>
      <w:r>
        <w:rPr>
          <w:i/>
        </w:rPr>
        <w:t>r</w:t>
      </w:r>
      <w:r>
        <w:t xml:space="preserve"> = 0.33, </w:t>
      </w:r>
      <w:r>
        <w:rPr>
          <w:i/>
        </w:rPr>
        <w:t>p</w:t>
      </w:r>
      <w:r>
        <w:t xml:space="preserve"> = 0.12; Wikipedia: </w:t>
      </w:r>
      <w:r>
        <w:rPr>
          <w:i/>
        </w:rPr>
        <w:t>r</w:t>
      </w:r>
      <w:r>
        <w:t xml:space="preserve"> = 0.34, </w:t>
      </w:r>
      <w:r>
        <w:rPr>
          <w:i/>
        </w:rPr>
        <w:t>p</w:t>
      </w:r>
      <w:r>
        <w:t xml:space="preserve"> = 0.11).</w:t>
      </w:r>
    </w:p>
    <w:p w14:paraId="75CB7E52" w14:textId="58B4A823" w:rsidR="006A4B51" w:rsidRDefault="00A515A1">
      <w:pPr>
        <w:pStyle w:val="BodyText"/>
      </w:pPr>
      <w:r>
        <w:t>To understand the relative predictive power of language statistics and d</w:t>
      </w:r>
      <w:r>
        <w:t xml:space="preserve">istinct </w:t>
      </w:r>
      <w:ins w:id="264" w:author="Gary Lupyan" w:date="2019-05-13T15:42:00Z">
        <w:r w:rsidR="00273B42">
          <w:t xml:space="preserve">occupation </w:t>
        </w:r>
      </w:ins>
      <w:r>
        <w:t>forms, we fit an additive linear model predicting implicit bias from language statistics and proportion distinct forms, controlling for median country age. Because language statistics for occupation terms and proportion distinct forms were highly c</w:t>
      </w:r>
      <w:r>
        <w:t xml:space="preserve">olinear (Wikipedia: </w:t>
      </w:r>
      <w:r>
        <w:rPr>
          <w:i/>
        </w:rPr>
        <w:t>r</w:t>
      </w:r>
      <w:r>
        <w:t xml:space="preserve"> = 0.7, </w:t>
      </w:r>
      <w:r>
        <w:rPr>
          <w:i/>
        </w:rPr>
        <w:t>p</w:t>
      </w:r>
      <w:r>
        <w:t xml:space="preserve"> &lt; .001; Subtitle: </w:t>
      </w:r>
      <w:r>
        <w:rPr>
          <w:i/>
        </w:rPr>
        <w:t>r</w:t>
      </w:r>
      <w:r>
        <w:t xml:space="preserve"> = 0.75, </w:t>
      </w:r>
      <w:r>
        <w:rPr>
          <w:i/>
        </w:rPr>
        <w:t>p</w:t>
      </w:r>
      <w:r>
        <w:t xml:space="preserve"> &lt; .001), we used the estimate of bias in language statistics for each language based on the set IAT words described in Study 1b. Both gender bias in language statistics (based on IAT words) and t</w:t>
      </w:r>
      <w:r>
        <w:t>he proportion of gender-specific occupation titles were independent predictors of implicit bias. The two predictors accounted for 49% of variance in implicit bias when using the Subtitle corpus and 60% of variance for the Wikipedia corpus. Full model resul</w:t>
      </w:r>
      <w:r>
        <w:t>ts are reported in the SM.</w:t>
      </w:r>
    </w:p>
    <w:p w14:paraId="1AB9FD69" w14:textId="2E615299" w:rsidR="006A4B51" w:rsidRDefault="00A515A1">
      <w:pPr>
        <w:pStyle w:val="BodyText"/>
      </w:pPr>
      <w:r>
        <w:t xml:space="preserve">The </w:t>
      </w:r>
      <w:del w:id="265" w:author="Gary Lupyan" w:date="2019-05-13T15:04:00Z">
        <w:r w:rsidDel="00BD2227">
          <w:delText xml:space="preserve">high degree of </w:delText>
        </w:r>
      </w:del>
      <w:ins w:id="266" w:author="Gary Lupyan" w:date="2019-05-13T15:04:00Z">
        <w:r w:rsidR="00BD2227">
          <w:t xml:space="preserve">strong </w:t>
        </w:r>
      </w:ins>
      <w:r>
        <w:t>collinearity between language statistics for occupation terms and proportion gender-specific occupations forms is consistent with a causal model in which language statistics mediate the effect of gender-specifi</w:t>
      </w:r>
      <w:r>
        <w:t xml:space="preserve">c forms on implicit bias: The presence of distinct forms referring to people of different genders </w:t>
      </w:r>
      <w:r>
        <w:rPr>
          <w:i/>
        </w:rPr>
        <w:t>leads to</w:t>
      </w:r>
      <w:r>
        <w:t xml:space="preserve"> biased language statistics, which in turn leads to gender bias in behavior. Consistent with this model, a bootstrap test of mediation revealed a marg</w:t>
      </w:r>
      <w:r>
        <w:t xml:space="preserve">inal effect for the Subtitle model (path-ab = 0.28, </w:t>
      </w:r>
      <w:r>
        <w:rPr>
          <w:i/>
        </w:rPr>
        <w:t>p</w:t>
      </w:r>
      <w:r>
        <w:t xml:space="preserve"> = 0.1; Alfons 2018), and significant mediation effect for the Wikipedia model (path-ab = 0.35, </w:t>
      </w:r>
      <w:r>
        <w:rPr>
          <w:i/>
        </w:rPr>
        <w:t>p</w:t>
      </w:r>
      <w:r>
        <w:t xml:space="preserve"> = 0.04).</w:t>
      </w:r>
    </w:p>
    <w:p w14:paraId="6C3B7517" w14:textId="77777777" w:rsidR="006A4B51" w:rsidRDefault="00A515A1">
      <w:pPr>
        <w:pStyle w:val="Heading1"/>
      </w:pPr>
      <w:bookmarkStart w:id="267" w:name="discussion-1"/>
      <w:r>
        <w:t>Discussion</w:t>
      </w:r>
      <w:bookmarkEnd w:id="267"/>
    </w:p>
    <w:p w14:paraId="4007EC4A" w14:textId="77777777" w:rsidR="006A4B51" w:rsidRDefault="00A515A1">
      <w:pPr>
        <w:pStyle w:val="FirstParagraph"/>
      </w:pPr>
      <w:r>
        <w:t>In Study 2, we asked whether structural features of language – the presence of a gram</w:t>
      </w:r>
      <w:r>
        <w:t xml:space="preserve">matical gender systems and the propensity to lexicalize gender distinctions – correlated with implicit bias. Grammatical gender was not reliably correlated with implicit bias. Languages that use more gender-specific occupation terms, however did predict a </w:t>
      </w:r>
      <w:r>
        <w:t>greater implicit bias. There is some evidence that the effect of lexical gender distinctions on implicit bias may be mediated by the influence this terminology introduces on the ways that gender is statistically encoded in different language. What does thi</w:t>
      </w:r>
      <w:r>
        <w:t xml:space="preserve">s finding mean for our two hypotheses? The fact that, e.g., German explicitly marks the gender of professors while English does not, has cognitive consequences for German speakers; it is not simply a </w:t>
      </w:r>
      <w:r>
        <w:lastRenderedPageBreak/>
        <w:t>matter of current cultural differences being reflected i</w:t>
      </w:r>
      <w:r>
        <w:t>n language. Language does not merely reflect our biases, it seems to contribute to them.</w:t>
      </w:r>
    </w:p>
    <w:p w14:paraId="0B00B352" w14:textId="77777777" w:rsidR="006A4B51" w:rsidRDefault="00A515A1">
      <w:pPr>
        <w:pStyle w:val="Heading1"/>
      </w:pPr>
      <w:bookmarkStart w:id="268" w:name="general-discussion"/>
      <w:r>
        <w:t>General Discussion</w:t>
      </w:r>
      <w:bookmarkEnd w:id="268"/>
    </w:p>
    <w:p w14:paraId="34EBFB80" w14:textId="77777777" w:rsidR="006A4B51" w:rsidRDefault="00A515A1">
      <w:pPr>
        <w:pStyle w:val="FirstParagraph"/>
      </w:pPr>
      <w:r>
        <w:t xml:space="preserve">Where do we get our gender stereotypes? Non-linguistic experiences surely play a role, but might we also be learning our biases from the statistics </w:t>
      </w:r>
      <w:r>
        <w:t>of language to which we are exposed? We used a large-scale dataset of Implicit Association Tests (IATs) measuring the bias to associate men with career and women with family and related people’s measured implicit bias to the statistics of the dominant lang</w:t>
      </w:r>
      <w:r>
        <w:t>uage spoken in the country of the participants</w:t>
      </w:r>
      <w:commentRangeStart w:id="269"/>
      <w:r>
        <w:t xml:space="preserve">. In Study 1, we found that languages with a greater gender bias in their distributional structure, tend to have speakers that have stronger implicit biases. </w:t>
      </w:r>
      <w:commentRangeEnd w:id="269"/>
      <w:r w:rsidR="007A7BCD">
        <w:rPr>
          <w:rStyle w:val="CommentReference"/>
        </w:rPr>
        <w:commentReference w:id="269"/>
      </w:r>
      <w:r>
        <w:t>In Study 2, we found a positive relationship between</w:t>
      </w:r>
      <w:r>
        <w:t xml:space="preserve"> a structural language feature – the prevalence of gender-marked occupation terms – and implicit bias. There is suggestive evidence that this greater implicit bias is mediated by the greater gender bias encoded in the distributional patterns of gender-mark</w:t>
      </w:r>
      <w:r>
        <w:t>ed terms.</w:t>
      </w:r>
    </w:p>
    <w:p w14:paraId="5C1C2581" w14:textId="0F105280" w:rsidR="006A4B51" w:rsidRDefault="00A515A1" w:rsidP="00D80FCF">
      <w:pPr>
        <w:pStyle w:val="BodyText"/>
      </w:pPr>
      <w:r>
        <w:t xml:space="preserve">Our work is the first to characterize the relationship between broad structural patterns in language and cultural stereotypes. The positive correlation </w:t>
      </w:r>
      <w:del w:id="270" w:author="Gary Lupyan" w:date="2019-05-13T15:43:00Z">
        <w:r w:rsidDel="007A7BCD">
          <w:delText xml:space="preserve">that we find </w:delText>
        </w:r>
      </w:del>
      <w:r>
        <w:t>between gender bias in language and gender bias in speakers is consistent both wi</w:t>
      </w:r>
      <w:r>
        <w:t xml:space="preserve">th language playing a causal role in the emergence of cultural stereotypes and the idea that language merely reflects existing stereotypes of its speakers. </w:t>
      </w:r>
      <w:ins w:id="271" w:author="Gary Lupyan" w:date="2019-05-13T15:53:00Z">
        <w:r w:rsidR="00D80FCF">
          <w:t xml:space="preserve">However, </w:t>
        </w:r>
      </w:ins>
      <w:del w:id="272" w:author="Gary Lupyan" w:date="2019-05-13T15:53:00Z">
        <w:r w:rsidDel="00D80FCF">
          <w:delText>T</w:delText>
        </w:r>
      </w:del>
      <w:ins w:id="273" w:author="Gary Lupyan" w:date="2019-05-13T15:53:00Z">
        <w:r w:rsidR="00D80FCF">
          <w:t>t</w:t>
        </w:r>
      </w:ins>
      <w:r>
        <w:t xml:space="preserve">he positive </w:t>
      </w:r>
      <w:del w:id="274" w:author="Gary Lupyan" w:date="2019-05-13T15:53:00Z">
        <w:r w:rsidDel="00D80FCF">
          <w:delText xml:space="preserve">correlation </w:delText>
        </w:r>
      </w:del>
      <w:ins w:id="275" w:author="Gary Lupyan" w:date="2019-05-13T15:53:00Z">
        <w:r w:rsidR="00D80FCF">
          <w:t xml:space="preserve">association </w:t>
        </w:r>
      </w:ins>
      <w:del w:id="276" w:author="Gary Lupyan" w:date="2019-05-13T15:53:00Z">
        <w:r w:rsidDel="00D80FCF">
          <w:delText xml:space="preserve">we find in Study 2 </w:delText>
        </w:r>
      </w:del>
      <w:r>
        <w:t>between prevalence of gender-specific terms and implicit</w:t>
      </w:r>
      <w:r>
        <w:t xml:space="preserve"> bias </w:t>
      </w:r>
      <w:ins w:id="277" w:author="Gary Lupyan" w:date="2019-05-13T15:54:00Z">
        <w:r w:rsidR="00D80FCF">
          <w:t xml:space="preserve">(Study 2) </w:t>
        </w:r>
      </w:ins>
      <w:r>
        <w:t xml:space="preserve">is most parsimoniously explained by </w:t>
      </w:r>
      <w:ins w:id="278" w:author="Gary Lupyan" w:date="2019-05-13T15:56:00Z">
        <w:r w:rsidR="00D80FCF">
          <w:t xml:space="preserve">language statistics (partially) causing the observed differences in implicit bias. </w:t>
        </w:r>
      </w:ins>
      <w:del w:id="279" w:author="Gary Lupyan" w:date="2019-05-13T15:56:00Z">
        <w:r w:rsidDel="00D80FCF">
          <w:delText>the language-as-causal-factor hypothesis because i</w:delText>
        </w:r>
      </w:del>
      <w:ins w:id="280" w:author="Gary Lupyan" w:date="2019-05-13T15:56:00Z">
        <w:r w:rsidR="00D80FCF">
          <w:t>I</w:t>
        </w:r>
      </w:ins>
      <w:r>
        <w:t xml:space="preserve">t is </w:t>
      </w:r>
      <w:ins w:id="281" w:author="Gary Lupyan" w:date="2019-05-13T15:54:00Z">
        <w:r w:rsidR="00D80FCF">
          <w:t>implausible that nonlinguistically</w:t>
        </w:r>
      </w:ins>
      <w:ins w:id="282" w:author="Gary Lupyan" w:date="2019-05-13T15:55:00Z">
        <w:r w:rsidR="00D80FCF">
          <w:t xml:space="preserve"> acquired</w:t>
        </w:r>
      </w:ins>
      <w:ins w:id="283" w:author="Gary Lupyan" w:date="2019-05-13T15:54:00Z">
        <w:r w:rsidR="00D80FCF">
          <w:t xml:space="preserve"> gender biases </w:t>
        </w:r>
      </w:ins>
      <w:ins w:id="284" w:author="Gary Lupyan" w:date="2019-05-13T15:55:00Z">
        <w:r w:rsidR="00D80FCF">
          <w:t>could have changed the lexical inventory of the language rapidly enough to explain the differences in IAT performance that we observed</w:t>
        </w:r>
      </w:ins>
      <w:del w:id="285" w:author="Gary Lupyan" w:date="2019-05-13T15:55:00Z">
        <w:r w:rsidDel="00D80FCF">
          <w:delText>unlikely that language forms change on a timescale that could directly reflect behavior</w:delText>
        </w:r>
      </w:del>
      <w:r>
        <w:t xml:space="preserve">. </w:t>
      </w:r>
      <w:del w:id="286" w:author="Gary Lupyan" w:date="2019-05-13T15:56:00Z">
        <w:r w:rsidDel="00D80FCF">
          <w:delText>The two causal forces are not mutually exclusive, and in fact may ampl</w:delText>
        </w:r>
        <w:r w:rsidDel="00D80FCF">
          <w:delText xml:space="preserve">ify the effects of each other. </w:delText>
        </w:r>
      </w:del>
      <w:r>
        <w:t>Future work could use experimental methods to manipulate language statistics in order to more directly examine these causal influences.</w:t>
      </w:r>
    </w:p>
    <w:p w14:paraId="32B59AE3" w14:textId="77777777" w:rsidR="00D80FCF" w:rsidRDefault="00A515A1" w:rsidP="00D80FCF">
      <w:pPr>
        <w:pStyle w:val="BodyText"/>
        <w:rPr>
          <w:ins w:id="287" w:author="Gary Lupyan" w:date="2019-05-13T16:00:00Z"/>
        </w:rPr>
      </w:pPr>
      <w:del w:id="288" w:author="Gary Lupyan" w:date="2019-05-13T16:00:00Z">
        <w:r w:rsidDel="00D80FCF">
          <w:delText>A</w:delText>
        </w:r>
        <w:r w:rsidDel="00D80FCF">
          <w:delText xml:space="preserve"> central contribution of the current work is that it sheds light onto the potential orig</w:delText>
        </w:r>
        <w:r w:rsidDel="00D80FCF">
          <w:delText>ins of psychological biases that exist at the level of the individual. Given observed large-scale stuctural patterns of gender inequality</w:delText>
        </w:r>
      </w:del>
      <w:del w:id="289" w:author="Gary Lupyan" w:date="2019-05-13T15:52:00Z">
        <w:r w:rsidDel="00D80FCF">
          <w:delText>,</w:delText>
        </w:r>
      </w:del>
      <w:del w:id="290" w:author="Gary Lupyan" w:date="2019-05-13T16:00:00Z">
        <w:r w:rsidDel="00D80FCF">
          <w:delText xml:space="preserve"> such as differences in STEM participation, researchers from a range of fields have sought to understand the individua</w:delText>
        </w:r>
        <w:r w:rsidDel="00D80FCF">
          <w:delText>l-level causal processes that led to the emergence of structural inequality. But, critically, these previous efforts have taken properties of the indidividual – such as feelings of self-efficacy in science (Stoet and Geary 2018) and general preferences (Fa</w:delText>
        </w:r>
        <w:r w:rsidDel="00D80FCF">
          <w:delText xml:space="preserve">lk and Hermle 2018) – as largely exogeneous. </w:delText>
        </w:r>
      </w:del>
    </w:p>
    <w:p w14:paraId="3ED7B50F" w14:textId="4935DEEA" w:rsidR="006A4B51" w:rsidRDefault="00D80FCF" w:rsidP="00D80FCF">
      <w:pPr>
        <w:pStyle w:val="BodyText"/>
      </w:pPr>
      <w:ins w:id="291" w:author="Gary Lupyan" w:date="2019-05-13T15:58:00Z">
        <w:r>
          <w:t>Our finding</w:t>
        </w:r>
      </w:ins>
      <w:ins w:id="292" w:author="Gary Lupyan" w:date="2019-05-13T15:59:00Z">
        <w:r>
          <w:t xml:space="preserve">s do </w:t>
        </w:r>
      </w:ins>
      <w:ins w:id="293" w:author="Gary Lupyan" w:date="2019-05-13T15:58:00Z">
        <w:r>
          <w:t>not contradict</w:t>
        </w:r>
      </w:ins>
      <w:ins w:id="294" w:author="Gary Lupyan" w:date="2019-05-13T15:59:00Z">
        <w:r>
          <w:t xml:space="preserve"> previous reports that differences in e.g., STEM participation by men and women are associated with differences in self-efficacy </w:t>
        </w:r>
        <w:r>
          <w:t>(Stoet and Geary 2018)</w:t>
        </w:r>
        <w:r>
          <w:t xml:space="preserve"> and inherent </w:t>
        </w:r>
      </w:ins>
      <w:ins w:id="295" w:author="Gary Lupyan" w:date="2019-05-13T16:00:00Z">
        <w:r>
          <w:t xml:space="preserve">differences in </w:t>
        </w:r>
      </w:ins>
      <w:ins w:id="296" w:author="Gary Lupyan" w:date="2019-05-13T15:59:00Z">
        <w:r>
          <w:t>g</w:t>
        </w:r>
      </w:ins>
      <w:ins w:id="297" w:author="Gary Lupyan" w:date="2019-05-13T16:00:00Z">
        <w:r>
          <w:t xml:space="preserve">ender preferences </w:t>
        </w:r>
        <w:r>
          <w:t>(Falk and Hermle 2018)</w:t>
        </w:r>
        <w:r>
          <w:t xml:space="preserve">. However, they provide </w:t>
        </w:r>
      </w:ins>
      <w:del w:id="298" w:author="Gary Lupyan" w:date="2019-05-13T16:00:00Z">
        <w:r w:rsidR="00A515A1" w:rsidDel="00D80FCF">
          <w:delText xml:space="preserve">Here, we provide </w:delText>
        </w:r>
      </w:del>
      <w:r w:rsidR="00A515A1">
        <w:t xml:space="preserve">a potential explanation of the origins of </w:t>
      </w:r>
      <w:commentRangeStart w:id="299"/>
      <w:r w:rsidR="00A515A1">
        <w:t xml:space="preserve">these psychological biases </w:t>
      </w:r>
      <w:commentRangeEnd w:id="299"/>
      <w:r>
        <w:rPr>
          <w:rStyle w:val="CommentReference"/>
        </w:rPr>
        <w:commentReference w:id="299"/>
      </w:r>
      <w:r w:rsidR="00A515A1">
        <w:t>by arguing that exposure to biased language statistics could play a causal role in the emergence of these biases at the level</w:t>
      </w:r>
      <w:r w:rsidR="00A515A1">
        <w:t xml:space="preserve"> of the invididual. Consistent with this account, biases in language statistics are correlated with previous</w:t>
      </w:r>
      <w:ins w:id="300" w:author="Gary Lupyan" w:date="2019-05-13T16:00:00Z">
        <w:r>
          <w:t>ly reported</w:t>
        </w:r>
      </w:ins>
      <w:r w:rsidR="00A515A1">
        <w:t xml:space="preserve"> individual-level predictors of STEM inequality, such as self-efficacy in science and general preferences (see SM for details).</w:t>
      </w:r>
    </w:p>
    <w:p w14:paraId="7449C934" w14:textId="77777777" w:rsidR="006A4B51" w:rsidRDefault="00A515A1">
      <w:pPr>
        <w:pStyle w:val="BodyText"/>
      </w:pPr>
      <w:commentRangeStart w:id="301"/>
      <w:r>
        <w:t>O</w:t>
      </w:r>
      <w:r>
        <w:t>ne limitation of ou</w:t>
      </w:r>
      <w:r>
        <w:t>r work is the reliance on the IAT, which has been criticized for both its low reliability (Lane et al. 2007) and limited external validity (Fazio and Olson 2003). Issues of reliability are less relevant here because we use the IAT to measure group-level di</w:t>
      </w:r>
      <w:r>
        <w:t>fferences rather than as an individual-difference measure. However</w:t>
      </w:r>
      <w:commentRangeEnd w:id="301"/>
      <w:r w:rsidR="00D80FCF">
        <w:rPr>
          <w:rStyle w:val="CommentReference"/>
        </w:rPr>
        <w:commentReference w:id="301"/>
      </w:r>
      <w:r>
        <w:t>, concerns about validity are important particularly because we find that language measures and explicit psychological measures of gender bias are uncorrelated, though explicit bias was meas</w:t>
      </w:r>
      <w:r>
        <w:t xml:space="preserve">ured </w:t>
      </w:r>
      <w:r>
        <w:lastRenderedPageBreak/>
        <w:t>in a fairly coarse way. Understanding the full import of linguistic biases on cultural stereotypes would therefore require obtaining measures more closely related to real-world behavior.</w:t>
      </w:r>
    </w:p>
    <w:p w14:paraId="4DB8B80A" w14:textId="77777777" w:rsidR="006A4B51" w:rsidRDefault="00A515A1">
      <w:pPr>
        <w:pStyle w:val="BodyText"/>
      </w:pPr>
      <w:r>
        <w:t>Cultural stereotypes are acquired through experience. Here, we s</w:t>
      </w:r>
      <w:r>
        <w:t>how that group-level differences in implicit bias are strongly correlated with the strength of gender bias encoded in the statistics of different languages. This pattern suggests that the statistics of language use are an important source of cultural exper</w:t>
      </w:r>
      <w:r>
        <w:t>ience: The mere process of listening to and producing language exposes one to statistics that may lead to the formation of cultural stereotypes. Many cultural associations present in the statistics of language may be innocuous – indeed, these statistics ma</w:t>
      </w:r>
      <w:r>
        <w:t>y be an important mechanism through which cultural information is transmitted (Lupyan and Lewis 2017). But, in other cases, like the kind of gender stereotypes investigated here, language may play a powerful role in their formation, and ultimately contribu</w:t>
      </w:r>
      <w:r>
        <w:t>te to undesirable real-world consequences like gender inequality in STEM. Understanding the causal role that language plays in the formation of these stereotypes is therefore an important first step to changing these consequences.</w:t>
      </w:r>
    </w:p>
    <w:p w14:paraId="4279440E" w14:textId="77777777" w:rsidR="006A4B51" w:rsidRDefault="00A515A1">
      <w:pPr>
        <w:pStyle w:val="Heading1"/>
      </w:pPr>
      <w:bookmarkStart w:id="302" w:name="references"/>
      <w:r>
        <w:t>References</w:t>
      </w:r>
      <w:bookmarkEnd w:id="302"/>
    </w:p>
    <w:p w14:paraId="4134A08E" w14:textId="77777777" w:rsidR="006A4B51" w:rsidRDefault="00A515A1">
      <w:pPr>
        <w:pStyle w:val="Bibliography"/>
      </w:pPr>
      <w:bookmarkStart w:id="303" w:name="ref-robmed"/>
      <w:bookmarkStart w:id="304" w:name="refs"/>
      <w:r>
        <w:t>Alfons, Andrea</w:t>
      </w:r>
      <w:r>
        <w:t xml:space="preserve">s. 2018. </w:t>
      </w:r>
      <w:r>
        <w:rPr>
          <w:i/>
        </w:rPr>
        <w:t>Robmed: (Robust) Mediation Analysis</w:t>
      </w:r>
      <w:r>
        <w:t xml:space="preserve">. </w:t>
      </w:r>
      <w:hyperlink r:id="rId17">
        <w:r>
          <w:rPr>
            <w:rStyle w:val="Hyperlink"/>
          </w:rPr>
          <w:t>https://CRAN.R-project.org/package=robmed</w:t>
        </w:r>
      </w:hyperlink>
      <w:r>
        <w:t>.</w:t>
      </w:r>
    </w:p>
    <w:p w14:paraId="1B004EC4" w14:textId="77777777" w:rsidR="006A4B51" w:rsidRDefault="00A515A1">
      <w:pPr>
        <w:pStyle w:val="Bibliography"/>
      </w:pPr>
      <w:bookmarkStart w:id="305" w:name="ref-bian2017gender"/>
      <w:bookmarkEnd w:id="303"/>
      <w:r>
        <w:t>Bian, Lin, Sarah-Jane Leslie, and Andrei Cimpian. 2017. “Gender Stereotypes About Intellectual Ability Eme</w:t>
      </w:r>
      <w:r>
        <w:t xml:space="preserve">rge Early and Influence Children’s Interests.” </w:t>
      </w:r>
      <w:r>
        <w:rPr>
          <w:i/>
        </w:rPr>
        <w:t>Science</w:t>
      </w:r>
      <w:r>
        <w:t xml:space="preserve"> 355 (6323): 389–91.</w:t>
      </w:r>
    </w:p>
    <w:p w14:paraId="75DA6D3F" w14:textId="77777777" w:rsidR="006A4B51" w:rsidRDefault="00A515A1">
      <w:pPr>
        <w:pStyle w:val="Bibliography"/>
      </w:pPr>
      <w:bookmarkStart w:id="306" w:name="ref-bojanowski2016enriching"/>
      <w:bookmarkEnd w:id="305"/>
      <w:r>
        <w:t>Bojanowski, Piotr, Edouard Grave, Armand Joulin, and Tomas Mikolov. 2016. “Enriching Word Vectors with Subword Information.”</w:t>
      </w:r>
    </w:p>
    <w:p w14:paraId="579E04FE" w14:textId="77777777" w:rsidR="006A4B51" w:rsidRDefault="00A515A1">
      <w:pPr>
        <w:pStyle w:val="Bibliography"/>
      </w:pPr>
      <w:bookmarkStart w:id="307" w:name="ref-burnard1995users"/>
      <w:bookmarkEnd w:id="306"/>
      <w:r>
        <w:t xml:space="preserve">Burnard, Lou. 1995. </w:t>
      </w:r>
      <w:r>
        <w:rPr>
          <w:i/>
        </w:rPr>
        <w:t>Users Reference Guide for the Britis</w:t>
      </w:r>
      <w:r>
        <w:rPr>
          <w:i/>
        </w:rPr>
        <w:t>h National Corpus</w:t>
      </w:r>
      <w:r>
        <w:t>. Oxford University Computing Services.</w:t>
      </w:r>
    </w:p>
    <w:p w14:paraId="64326EE5" w14:textId="77777777" w:rsidR="006A4B51" w:rsidRDefault="00A515A1">
      <w:pPr>
        <w:pStyle w:val="Bibliography"/>
      </w:pPr>
      <w:bookmarkStart w:id="308" w:name="ref-caliskan2017semantics"/>
      <w:bookmarkEnd w:id="307"/>
      <w:r>
        <w:t xml:space="preserve">Caliskan, Aylin, Joanna J Bryson, and Arvind Narayanan. 2017. “Semantics Derived Automatically from Language Corpora Contain Human-Like Biases.” </w:t>
      </w:r>
      <w:r>
        <w:rPr>
          <w:i/>
        </w:rPr>
        <w:t>Science</w:t>
      </w:r>
      <w:r>
        <w:t xml:space="preserve"> 356 (6334): 183–86.</w:t>
      </w:r>
    </w:p>
    <w:p w14:paraId="7DD5333C" w14:textId="77777777" w:rsidR="006A4B51" w:rsidRDefault="00A515A1">
      <w:pPr>
        <w:pStyle w:val="Bibliography"/>
      </w:pPr>
      <w:bookmarkStart w:id="309" w:name="ref-ceci2011understanding"/>
      <w:bookmarkEnd w:id="308"/>
      <w:r>
        <w:t xml:space="preserve">Ceci, Stephen J, and Wendy M Williams. 2011. “Understanding Current Causes of Women’s Underrepresentation in Science.” </w:t>
      </w:r>
      <w:r>
        <w:rPr>
          <w:i/>
        </w:rPr>
        <w:t>Proceedings of the National Academy of Sciences</w:t>
      </w:r>
      <w:r>
        <w:t>, 3157–62.</w:t>
      </w:r>
    </w:p>
    <w:p w14:paraId="771B8226" w14:textId="77777777" w:rsidR="006A4B51" w:rsidRDefault="00A515A1">
      <w:pPr>
        <w:pStyle w:val="Bibliography"/>
      </w:pPr>
      <w:bookmarkStart w:id="310" w:name="ref-ciafactbook"/>
      <w:bookmarkEnd w:id="309"/>
      <w:r>
        <w:t xml:space="preserve">CIA. 2017. “The World Factbook.” </w:t>
      </w:r>
      <w:hyperlink r:id="rId18">
        <w:r>
          <w:rPr>
            <w:rStyle w:val="Hyperlink"/>
          </w:rPr>
          <w:t>https://www.cia.gov/library/publications/the-world-factbook/index.html</w:t>
        </w:r>
      </w:hyperlink>
      <w:r>
        <w:t>.</w:t>
      </w:r>
    </w:p>
    <w:p w14:paraId="755CE7A9" w14:textId="77777777" w:rsidR="006A4B51" w:rsidRDefault="00A515A1">
      <w:pPr>
        <w:pStyle w:val="Bibliography"/>
      </w:pPr>
      <w:bookmarkStart w:id="311" w:name="ref-cimpian2011generic"/>
      <w:bookmarkEnd w:id="310"/>
      <w:r>
        <w:t>Cimpian, Andrei, and Ellen M Markman. 2011. “The Generic/Nongeneric Distinction Influences How Children Interpret New Information About Soci</w:t>
      </w:r>
      <w:r>
        <w:t xml:space="preserve">al Others.” </w:t>
      </w:r>
      <w:r>
        <w:rPr>
          <w:i/>
        </w:rPr>
        <w:t>Child Development</w:t>
      </w:r>
      <w:r>
        <w:t xml:space="preserve"> 82 (2): 471–92.</w:t>
      </w:r>
    </w:p>
    <w:p w14:paraId="083021FA" w14:textId="77777777" w:rsidR="006A4B51" w:rsidRDefault="00A515A1">
      <w:pPr>
        <w:pStyle w:val="Bibliography"/>
      </w:pPr>
      <w:bookmarkStart w:id="312" w:name="ref-cimpian2012good"/>
      <w:bookmarkEnd w:id="311"/>
      <w:r>
        <w:lastRenderedPageBreak/>
        <w:t xml:space="preserve">Cimpian, Andrei, Yan Mu, and Lucy C Erickson. 2012. “Who Is Good at This Game? Linking an Activity to a Social Category Undermines Children’s Achievement.” </w:t>
      </w:r>
      <w:r>
        <w:rPr>
          <w:i/>
        </w:rPr>
        <w:t>Psychological Science</w:t>
      </w:r>
      <w:r>
        <w:t xml:space="preserve"> 23 (5): 533–41.</w:t>
      </w:r>
    </w:p>
    <w:p w14:paraId="399436BB" w14:textId="77777777" w:rsidR="006A4B51" w:rsidRDefault="00A515A1">
      <w:pPr>
        <w:pStyle w:val="Bibliography"/>
      </w:pPr>
      <w:bookmarkStart w:id="313" w:name="ref-davies2008corpus"/>
      <w:bookmarkEnd w:id="312"/>
      <w:r>
        <w:t>Davies, Mark. 20</w:t>
      </w:r>
      <w:r>
        <w:t>08. “The Corpus of Contemporary American English (Coca)” https://corpus.byu.edu/coca/. (https://corpus.byu.edu/coca/.): https://corpus.byu.edu/coca/.</w:t>
      </w:r>
    </w:p>
    <w:p w14:paraId="060485A5" w14:textId="77777777" w:rsidR="006A4B51" w:rsidRDefault="00A515A1">
      <w:pPr>
        <w:pStyle w:val="Bibliography"/>
      </w:pPr>
      <w:bookmarkStart w:id="314" w:name="ref-wals"/>
      <w:bookmarkEnd w:id="313"/>
      <w:r>
        <w:t xml:space="preserve">Dryer, Matthew S., and Martin Haspelmath, eds. 2013. </w:t>
      </w:r>
      <w:r>
        <w:rPr>
          <w:i/>
        </w:rPr>
        <w:t>WALS Online</w:t>
      </w:r>
      <w:r>
        <w:t>. Leipzig: Max Planck Institute for Evolut</w:t>
      </w:r>
      <w:r>
        <w:t xml:space="preserve">ionary Anthropology. </w:t>
      </w:r>
      <w:hyperlink r:id="rId19">
        <w:r>
          <w:rPr>
            <w:rStyle w:val="Hyperlink"/>
          </w:rPr>
          <w:t>http://wals.info/</w:t>
        </w:r>
      </w:hyperlink>
      <w:r>
        <w:t>.</w:t>
      </w:r>
    </w:p>
    <w:p w14:paraId="7687B905" w14:textId="77777777" w:rsidR="006A4B51" w:rsidRDefault="00A515A1">
      <w:pPr>
        <w:pStyle w:val="Bibliography"/>
      </w:pPr>
      <w:bookmarkStart w:id="315" w:name="ref-falk2018relationship"/>
      <w:bookmarkEnd w:id="314"/>
      <w:r>
        <w:t xml:space="preserve">Falk, Armin, and Johannes Hermle. 2018. “Relationship of Gender Differences in Preferences to Economic Development and Gender Equality.” </w:t>
      </w:r>
      <w:r>
        <w:rPr>
          <w:i/>
        </w:rPr>
        <w:t>Science</w:t>
      </w:r>
      <w:r>
        <w:t xml:space="preserve"> 362 (6412): eaas9899.</w:t>
      </w:r>
    </w:p>
    <w:p w14:paraId="4FD1E9DB" w14:textId="77777777" w:rsidR="006A4B51" w:rsidRDefault="00A515A1">
      <w:pPr>
        <w:pStyle w:val="Bibliography"/>
      </w:pPr>
      <w:bookmarkStart w:id="316" w:name="ref-fazio2003implicit"/>
      <w:bookmarkEnd w:id="315"/>
      <w:r>
        <w:t>Fazio, Russe</w:t>
      </w:r>
      <w:r>
        <w:t xml:space="preserve">ll H, and Michael A Olson. 2003. “Implicit Measures in Social Cognition Research: Their Meaning and Use.” </w:t>
      </w:r>
      <w:r>
        <w:rPr>
          <w:i/>
        </w:rPr>
        <w:t>Annual Review of Psychology</w:t>
      </w:r>
      <w:r>
        <w:t xml:space="preserve"> 54 (1): 297–327.</w:t>
      </w:r>
    </w:p>
    <w:p w14:paraId="430545E8" w14:textId="77777777" w:rsidR="006A4B51" w:rsidRDefault="00A515A1">
      <w:pPr>
        <w:pStyle w:val="Bibliography"/>
      </w:pPr>
      <w:bookmarkStart w:id="317" w:name="ref-firth1957synopsis"/>
      <w:bookmarkEnd w:id="316"/>
      <w:r>
        <w:t>Firth, JR. 1957. “A Synopsis of Linguistic Theory 1930-1955 in Studies in Linguistic Analysis, Philologic</w:t>
      </w:r>
      <w:r>
        <w:t>al Society.” Oxford.</w:t>
      </w:r>
    </w:p>
    <w:p w14:paraId="3C57BCD5" w14:textId="77777777" w:rsidR="006A4B51" w:rsidRDefault="00A515A1">
      <w:pPr>
        <w:pStyle w:val="Bibliography"/>
      </w:pPr>
      <w:bookmarkStart w:id="318" w:name="ref-forscher2016meta"/>
      <w:bookmarkEnd w:id="317"/>
      <w:r>
        <w:t>Forscher, Patrick S, Calvin Lai, Jordan Axt, Charles R Ebersole, Michelle Herman, Patricia G Devine, and Brian A Nosek. 2016. “A Meta-Analysis of Change in Implicit Bias.”</w:t>
      </w:r>
    </w:p>
    <w:p w14:paraId="0CF41245" w14:textId="77777777" w:rsidR="006A4B51" w:rsidRDefault="00A515A1">
      <w:pPr>
        <w:pStyle w:val="Bibliography"/>
      </w:pPr>
      <w:bookmarkStart w:id="319" w:name="ref-gelman2004mother"/>
      <w:bookmarkEnd w:id="318"/>
      <w:r>
        <w:t>Gelman, Susan A, Marianne G Taylor, Simone P Nguyen, Campbell L</w:t>
      </w:r>
      <w:r>
        <w:t xml:space="preserve">eaper, and Rebecca S Bigler. 2004. “Mother-Child Conversations About Gender: Understanding the Acquisition of Essentialist Beliefs.” </w:t>
      </w:r>
      <w:r>
        <w:rPr>
          <w:i/>
        </w:rPr>
        <w:t>Monographs of the Society for Research in Child Development</w:t>
      </w:r>
      <w:r>
        <w:t>, i–142.</w:t>
      </w:r>
    </w:p>
    <w:p w14:paraId="0A6DA135" w14:textId="77777777" w:rsidR="006A4B51" w:rsidRDefault="00A515A1">
      <w:pPr>
        <w:pStyle w:val="Bibliography"/>
      </w:pPr>
      <w:bookmarkStart w:id="320" w:name="ref-greenwald1998measuring"/>
      <w:bookmarkEnd w:id="319"/>
      <w:r>
        <w:t>Greenwald, Anthony G, Debbie E McGhee, and Jordan LK Sc</w:t>
      </w:r>
      <w:r>
        <w:t xml:space="preserve">hwartz. 1998. “Measuring Individual Differences in Implicit Cognition: The Implicit Association Test.” </w:t>
      </w:r>
      <w:r>
        <w:rPr>
          <w:i/>
        </w:rPr>
        <w:t>Journal of Personality and Social Psychology</w:t>
      </w:r>
      <w:r>
        <w:t xml:space="preserve"> 74 (6): 1464.</w:t>
      </w:r>
    </w:p>
    <w:p w14:paraId="2ACE3450" w14:textId="77777777" w:rsidR="006A4B51" w:rsidRDefault="00A515A1">
      <w:pPr>
        <w:pStyle w:val="Bibliography"/>
      </w:pPr>
      <w:bookmarkStart w:id="321" w:name="ref-greenwald2003understanding"/>
      <w:bookmarkEnd w:id="320"/>
      <w:r>
        <w:t>Greenwald, Anthony G, Brian A Nosek, and Mahzarin R Banaji. 2003. “Understanding and Using the</w:t>
      </w:r>
      <w:r>
        <w:t xml:space="preserve"> Implicit Association Test: An Improved Scoring Algorithm.” </w:t>
      </w:r>
      <w:r>
        <w:rPr>
          <w:i/>
        </w:rPr>
        <w:t>Journal of Personality and Social Psychology</w:t>
      </w:r>
      <w:r>
        <w:t xml:space="preserve"> 85 (2): 197.</w:t>
      </w:r>
    </w:p>
    <w:p w14:paraId="43B9B488" w14:textId="77777777" w:rsidR="006A4B51" w:rsidRDefault="00A515A1">
      <w:pPr>
        <w:pStyle w:val="Bibliography"/>
      </w:pPr>
      <w:bookmarkStart w:id="322" w:name="ref-aiid"/>
      <w:bookmarkEnd w:id="321"/>
      <w:r>
        <w:t>Hussey, I, S Hughes, C Lai, C. S. Ebersole, J Axt, and Brian A Nosek. 2019. “Attitudes, Identities, and Individual Differences (AIID) Stud</w:t>
      </w:r>
      <w:r>
        <w:t>y.”</w:t>
      </w:r>
    </w:p>
    <w:p w14:paraId="464FAC95" w14:textId="77777777" w:rsidR="006A4B51" w:rsidRDefault="00A515A1">
      <w:pPr>
        <w:pStyle w:val="Bibliography"/>
      </w:pPr>
      <w:bookmarkStart w:id="323" w:name="ref-joulin2016bag"/>
      <w:bookmarkEnd w:id="322"/>
      <w:r>
        <w:t xml:space="preserve">Joulin, Armand, Edouard Grave, Piotr Bojanowski, and Tomas Mikolov. 2016. “Bag of Tricks for Efficient Text Classification.” </w:t>
      </w:r>
      <w:r>
        <w:rPr>
          <w:i/>
        </w:rPr>
        <w:t>arXiv Preprint arXiv:1607.01759</w:t>
      </w:r>
      <w:r>
        <w:t>.</w:t>
      </w:r>
    </w:p>
    <w:p w14:paraId="799CAE89" w14:textId="77777777" w:rsidR="006A4B51" w:rsidRDefault="00A515A1">
      <w:pPr>
        <w:pStyle w:val="Bibliography"/>
      </w:pPr>
      <w:bookmarkStart w:id="324" w:name="ref-landauer1997solution"/>
      <w:bookmarkEnd w:id="323"/>
      <w:r>
        <w:t>Landauer, Thomas K, and Susan T Dumais. 1997. “A Solution to Plato’s Problem: The Latent Seman</w:t>
      </w:r>
      <w:r>
        <w:t xml:space="preserve">tic Analysis Theory of Acquisition, Induction, and Representation of Knowledge.” </w:t>
      </w:r>
      <w:r>
        <w:rPr>
          <w:i/>
        </w:rPr>
        <w:t>Psychological Review</w:t>
      </w:r>
      <w:r>
        <w:t xml:space="preserve"> 104 (2): 211.</w:t>
      </w:r>
    </w:p>
    <w:p w14:paraId="0AE0B8E1" w14:textId="77777777" w:rsidR="006A4B51" w:rsidRDefault="00A515A1">
      <w:pPr>
        <w:pStyle w:val="Bibliography"/>
      </w:pPr>
      <w:bookmarkStart w:id="325" w:name="ref-lane2007understanding"/>
      <w:bookmarkEnd w:id="324"/>
      <w:r>
        <w:t>Lane, Kristin A, Mahzarin R Banaji, Brian A Nosek, and Anthony G Greenwald. 2007. “Understanding and Using the Implicit Association Test: IV</w:t>
      </w:r>
      <w:r>
        <w:t xml:space="preserve">.” </w:t>
      </w:r>
      <w:r>
        <w:rPr>
          <w:i/>
        </w:rPr>
        <w:t>Implicit Measures of Attitudes</w:t>
      </w:r>
      <w:r>
        <w:t>, 59–102.</w:t>
      </w:r>
    </w:p>
    <w:p w14:paraId="6A2153FF" w14:textId="77777777" w:rsidR="006A4B51" w:rsidRDefault="00A515A1">
      <w:pPr>
        <w:pStyle w:val="Bibliography"/>
      </w:pPr>
      <w:bookmarkStart w:id="326" w:name="ref-leslie2015expectations"/>
      <w:bookmarkEnd w:id="325"/>
      <w:r>
        <w:lastRenderedPageBreak/>
        <w:t xml:space="preserve">Leslie, Sarah-Jane, Andrei Cimpian, Meredith Meyer, and Edward Freeland. 2015. “Expectations of Brilliance Underlie Gender Distributions Across Academic Disciplines.” </w:t>
      </w:r>
      <w:r>
        <w:rPr>
          <w:i/>
        </w:rPr>
        <w:t>Science</w:t>
      </w:r>
      <w:r>
        <w:t xml:space="preserve"> 347 (6219): 262–65.</w:t>
      </w:r>
    </w:p>
    <w:p w14:paraId="1BA049B0" w14:textId="77777777" w:rsidR="006A4B51" w:rsidRDefault="00A515A1">
      <w:pPr>
        <w:pStyle w:val="Bibliography"/>
      </w:pPr>
      <w:bookmarkStart w:id="327" w:name="ref-lison"/>
      <w:bookmarkEnd w:id="326"/>
      <w:r>
        <w:t xml:space="preserve">Lison, P., and J. </w:t>
      </w:r>
      <w:r>
        <w:t xml:space="preserve">Tiedemann. 2016. “OpenSubtitles2016: Extracting Large Parallel Corpora from Movie and TV Subtitles.” In </w:t>
      </w:r>
      <w:r>
        <w:rPr>
          <w:i/>
        </w:rPr>
        <w:t>Proceedings of the 10th International Conference on Language Resources and Evaluation</w:t>
      </w:r>
      <w:r>
        <w:t>.</w:t>
      </w:r>
    </w:p>
    <w:p w14:paraId="6F379590" w14:textId="77777777" w:rsidR="006A4B51" w:rsidRDefault="00A515A1">
      <w:pPr>
        <w:pStyle w:val="Bibliography"/>
      </w:pPr>
      <w:bookmarkStart w:id="328" w:name="ref-lund1996producing"/>
      <w:bookmarkEnd w:id="327"/>
      <w:r>
        <w:t xml:space="preserve">Lund, Kevin, and Curt Burgess. 1996. “Producing High-Dimensional </w:t>
      </w:r>
      <w:r>
        <w:t xml:space="preserve">Semantic Spaces from Lexical Co-Occurrence.” </w:t>
      </w:r>
      <w:r>
        <w:rPr>
          <w:i/>
        </w:rPr>
        <w:t>Behavior Research Methods, Instruments, &amp; Computers</w:t>
      </w:r>
      <w:r>
        <w:t xml:space="preserve"> 28 (2): 203–8.</w:t>
      </w:r>
    </w:p>
    <w:p w14:paraId="4271B118" w14:textId="77777777" w:rsidR="006A4B51" w:rsidRDefault="00A515A1">
      <w:pPr>
        <w:pStyle w:val="Bibliography"/>
      </w:pPr>
      <w:bookmarkStart w:id="329" w:name="ref-lupyan2017wordsascues"/>
      <w:bookmarkEnd w:id="328"/>
      <w:r>
        <w:t xml:space="preserve">Lupyan, Gary, and Molly Lewis. 2017. “From Words-as-Mappings to Words-as-Cues: The Role of Language in Semantic Knowledge.” </w:t>
      </w:r>
      <w:r>
        <w:rPr>
          <w:i/>
        </w:rPr>
        <w:t xml:space="preserve">Language, Cognition </w:t>
      </w:r>
      <w:r>
        <w:rPr>
          <w:i/>
        </w:rPr>
        <w:t>and Neuroscience</w:t>
      </w:r>
      <w:r>
        <w:t xml:space="preserve">, 1–19. </w:t>
      </w:r>
      <w:hyperlink r:id="rId20">
        <w:r>
          <w:rPr>
            <w:rStyle w:val="Hyperlink"/>
          </w:rPr>
          <w:t>https://doi.org/10.1080/23273798.2017.1404114</w:t>
        </w:r>
      </w:hyperlink>
      <w:r>
        <w:t>.</w:t>
      </w:r>
    </w:p>
    <w:p w14:paraId="1EA3C242" w14:textId="77777777" w:rsidR="006A4B51" w:rsidRDefault="00A515A1">
      <w:pPr>
        <w:pStyle w:val="Bibliography"/>
      </w:pPr>
      <w:bookmarkStart w:id="330" w:name="ref-mikolov2013efficient"/>
      <w:bookmarkEnd w:id="329"/>
      <w:r>
        <w:t xml:space="preserve">Mikolov, Tomas, Kai Chen, Greg Corrado, and Jeffrey Dean. 2013. “Efficient Estimation of Word Representations in Vector </w:t>
      </w:r>
      <w:r>
        <w:t>Space.”</w:t>
      </w:r>
    </w:p>
    <w:p w14:paraId="0B601DF8" w14:textId="77777777" w:rsidR="006A4B51" w:rsidRDefault="00A515A1">
      <w:pPr>
        <w:pStyle w:val="Bibliography"/>
      </w:pPr>
      <w:bookmarkStart w:id="331" w:name="ref-miller2015women"/>
      <w:bookmarkEnd w:id="330"/>
      <w:r>
        <w:t xml:space="preserve">Miller, David I, Alice H Eagly, and Marcia C Linn. 2015. “Women’s Representation in Science Predicts National Gender-Science Stereotypes: Evidence from 66 Nations.” </w:t>
      </w:r>
      <w:r>
        <w:rPr>
          <w:i/>
        </w:rPr>
        <w:t>Journal of Educational Psychology</w:t>
      </w:r>
      <w:r>
        <w:t xml:space="preserve"> 107 (3): 631.</w:t>
      </w:r>
    </w:p>
    <w:p w14:paraId="016A6B38" w14:textId="77777777" w:rsidR="006A4B51" w:rsidRDefault="00A515A1">
      <w:pPr>
        <w:pStyle w:val="Bibliography"/>
      </w:pPr>
      <w:bookmarkStart w:id="332" w:name="ref-misersky2014norms"/>
      <w:bookmarkEnd w:id="331"/>
      <w:r>
        <w:t xml:space="preserve">Misersky, Julia, Pascal M Gygax, Paolo Canal, Ute Gabriel, Alan Garnham, Friederike Braun, Tania Chiarini, et al. 2014. “Norms on the Gender Perception of Role Nouns in Czech, English, French, German, Italian, Norwegian, and Slovak.” </w:t>
      </w:r>
      <w:r>
        <w:rPr>
          <w:i/>
        </w:rPr>
        <w:t>Behavior Research Meth</w:t>
      </w:r>
      <w:r>
        <w:rPr>
          <w:i/>
        </w:rPr>
        <w:t>ods</w:t>
      </w:r>
      <w:r>
        <w:t xml:space="preserve"> 46 (3): 841–71.</w:t>
      </w:r>
    </w:p>
    <w:p w14:paraId="6A9FF8B1" w14:textId="77777777" w:rsidR="006A4B51" w:rsidRDefault="00A515A1">
      <w:pPr>
        <w:pStyle w:val="Bibliography"/>
      </w:pPr>
      <w:bookmarkStart w:id="333" w:name="ref-nosek2002harvesting"/>
      <w:bookmarkEnd w:id="332"/>
      <w:r>
        <w:t xml:space="preserve">Nosek, Brian A, Mahzarin R Banaji, and Anthony G Greenwald. 2002. “Harvesting Implicit Group Attitudes and Beliefs from a Demonstration Web Site.” </w:t>
      </w:r>
      <w:r>
        <w:rPr>
          <w:i/>
        </w:rPr>
        <w:t>Group Dynamics: Theory, Research, and Practice</w:t>
      </w:r>
      <w:r>
        <w:t xml:space="preserve"> 6 (1): 101.</w:t>
      </w:r>
    </w:p>
    <w:p w14:paraId="161484BB" w14:textId="77777777" w:rsidR="006A4B51" w:rsidRDefault="00A515A1">
      <w:pPr>
        <w:pStyle w:val="Bibliography"/>
      </w:pPr>
      <w:bookmarkStart w:id="334" w:name="ref-rhodes2008preschoolers"/>
      <w:bookmarkEnd w:id="333"/>
      <w:r>
        <w:t>Rhodes, Marjorie, and Daniel B</w:t>
      </w:r>
      <w:r>
        <w:t xml:space="preserve">rickman. 2008. “Preschoolers’ Responses to Social Comparisons Involving Relative Failure.” </w:t>
      </w:r>
      <w:r>
        <w:rPr>
          <w:i/>
        </w:rPr>
        <w:t>Psychological Science</w:t>
      </w:r>
      <w:r>
        <w:t xml:space="preserve"> 19 (10): 968–72.</w:t>
      </w:r>
    </w:p>
    <w:p w14:paraId="2C34C47D" w14:textId="77777777" w:rsidR="006A4B51" w:rsidRDefault="00A515A1">
      <w:pPr>
        <w:pStyle w:val="Bibliography"/>
      </w:pPr>
      <w:bookmarkStart w:id="335" w:name="ref-rhodes2018subtle"/>
      <w:bookmarkEnd w:id="334"/>
      <w:r>
        <w:t>Rhodes, Marjorie, Sarah-Jane Leslie, Kathryn M Yee, and Katya Saunders. 2019. “Subtle Linguistic Cues Increase Girls’ Engageme</w:t>
      </w:r>
      <w:r>
        <w:t xml:space="preserve">nt in Science.” </w:t>
      </w:r>
      <w:r>
        <w:rPr>
          <w:i/>
        </w:rPr>
        <w:t>Psychological Science</w:t>
      </w:r>
      <w:r>
        <w:t>.</w:t>
      </w:r>
    </w:p>
    <w:p w14:paraId="7F62BEFB" w14:textId="77777777" w:rsidR="006A4B51" w:rsidRDefault="00A515A1">
      <w:pPr>
        <w:pStyle w:val="Bibliography"/>
      </w:pPr>
      <w:bookmarkStart w:id="336" w:name="ref-schoemann2017determining"/>
      <w:bookmarkEnd w:id="335"/>
      <w:r>
        <w:t xml:space="preserve">Schoemann, Alexander M, Aaron J Boulton, and Stephen D Short. 2017. “Determining Power and Sample Size for Simple and Complex Mediation Models.” </w:t>
      </w:r>
      <w:r>
        <w:rPr>
          <w:i/>
        </w:rPr>
        <w:t>Social Psychological and Personality Science</w:t>
      </w:r>
      <w:r>
        <w:t xml:space="preserve"> 8 (4): 379–86.</w:t>
      </w:r>
    </w:p>
    <w:p w14:paraId="0A459FA5" w14:textId="77777777" w:rsidR="006A4B51" w:rsidRDefault="00A515A1">
      <w:pPr>
        <w:pStyle w:val="Bibliography"/>
      </w:pPr>
      <w:bookmarkStart w:id="337" w:name="ref-scott2018glasgow"/>
      <w:bookmarkEnd w:id="336"/>
      <w:r>
        <w:t xml:space="preserve">Scott, Graham G, Anne Keitel, Marc Becirspahic, Bo Yao, and Sara C Sereno. 2018. “The Glasgow Norms: Ratings of 5,500 Words on Nine Scales.” </w:t>
      </w:r>
      <w:r>
        <w:rPr>
          <w:i/>
        </w:rPr>
        <w:t>Behavior Research Methods</w:t>
      </w:r>
      <w:r>
        <w:t>, 1–13.</w:t>
      </w:r>
    </w:p>
    <w:p w14:paraId="2C0A252E" w14:textId="77777777" w:rsidR="006A4B51" w:rsidRDefault="00A515A1">
      <w:pPr>
        <w:pStyle w:val="Bibliography"/>
      </w:pPr>
      <w:bookmarkStart w:id="338" w:name="ref-simons2018"/>
      <w:bookmarkEnd w:id="337"/>
      <w:r>
        <w:t>Simons, G. F., and D. F. Charles, eds. 2018. “Ethnologue: Languages of the World.”</w:t>
      </w:r>
      <w:r>
        <w:t xml:space="preserve"> Dallas, Texas: Online version: http://www.ethnologue.com. SIL International.</w:t>
      </w:r>
    </w:p>
    <w:p w14:paraId="1C411DF2" w14:textId="77777777" w:rsidR="006A4B51" w:rsidRDefault="00A515A1">
      <w:pPr>
        <w:pStyle w:val="Bibliography"/>
      </w:pPr>
      <w:bookmarkStart w:id="339" w:name="ref-stoet2018gender"/>
      <w:bookmarkEnd w:id="338"/>
      <w:r>
        <w:lastRenderedPageBreak/>
        <w:t xml:space="preserve">Stoet, Gijsbert, and David C Geary. 2018. “The Gender-Equality Paradox in Science, Technology, Engineering, and Mathematics Education.” </w:t>
      </w:r>
      <w:r>
        <w:rPr>
          <w:i/>
        </w:rPr>
        <w:t>Psychological Science</w:t>
      </w:r>
      <w:r>
        <w:t xml:space="preserve"> 29 (4): 581–93.</w:t>
      </w:r>
    </w:p>
    <w:p w14:paraId="0926844A" w14:textId="77777777" w:rsidR="006A4B51" w:rsidRDefault="00A515A1">
      <w:pPr>
        <w:pStyle w:val="Bibliography"/>
      </w:pPr>
      <w:bookmarkStart w:id="340" w:name="ref-vanparidon"/>
      <w:bookmarkEnd w:id="339"/>
      <w:r>
        <w:t xml:space="preserve">Van </w:t>
      </w:r>
      <w:r>
        <w:t>Paridon, J., and B. Thompson. n.d. “Sub2Vec: Word Embeddings from OpenSubtitles in 62 Languages.”</w:t>
      </w:r>
      <w:bookmarkEnd w:id="304"/>
      <w:bookmarkEnd w:id="340"/>
    </w:p>
    <w:sectPr w:rsidR="006A4B5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ry Lupyan" w:date="2019-05-13T13:18:00Z" w:initials="GL">
    <w:p w14:paraId="689E7430" w14:textId="77777777" w:rsidR="0019677A" w:rsidRDefault="0019677A">
      <w:pPr>
        <w:pStyle w:val="CommentText"/>
      </w:pPr>
      <w:r>
        <w:rPr>
          <w:rStyle w:val="CommentReference"/>
        </w:rPr>
        <w:annotationRef/>
      </w:r>
      <w:r>
        <w:t>Let’s avoid refs in the abstract (it’d have to include the entire reference which is super distracting)</w:t>
      </w:r>
    </w:p>
  </w:comment>
  <w:comment w:id="13" w:author="Gary Lupyan" w:date="2019-05-13T16:03:00Z" w:initials="GL">
    <w:p w14:paraId="2D71C541" w14:textId="43370AB7" w:rsidR="005912BF" w:rsidRDefault="005912BF">
      <w:pPr>
        <w:pStyle w:val="CommentText"/>
      </w:pPr>
      <w:r>
        <w:rPr>
          <w:rStyle w:val="CommentReference"/>
        </w:rPr>
        <w:annotationRef/>
      </w:r>
      <w:r>
        <w:t xml:space="preserve">Define immediately after using the term or use different term. </w:t>
      </w:r>
    </w:p>
  </w:comment>
  <w:comment w:id="25" w:author="Gary Lupyan" w:date="2019-05-13T13:19:00Z" w:initials="GL">
    <w:p w14:paraId="21DC404A" w14:textId="77777777" w:rsidR="0019677A" w:rsidRDefault="0019677A" w:rsidP="0019677A">
      <w:pPr>
        <w:pStyle w:val="CommentText"/>
      </w:pPr>
      <w:r>
        <w:rPr>
          <w:rStyle w:val="CommentReference"/>
        </w:rPr>
        <w:annotationRef/>
      </w:r>
      <w:r>
        <w:t>What about the US/UK analyses? Do these come from the same dataset?</w:t>
      </w:r>
    </w:p>
    <w:p w14:paraId="199B0B1C" w14:textId="77777777" w:rsidR="0019677A" w:rsidRDefault="0019677A">
      <w:pPr>
        <w:pStyle w:val="CommentText"/>
      </w:pPr>
    </w:p>
  </w:comment>
  <w:comment w:id="32" w:author="Gary Lupyan" w:date="2019-05-13T13:20:00Z" w:initials="GL">
    <w:p w14:paraId="6C05FBCC" w14:textId="77777777" w:rsidR="0019677A" w:rsidRDefault="0019677A" w:rsidP="0019677A">
      <w:pPr>
        <w:pStyle w:val="CommentText"/>
      </w:pPr>
      <w:r>
        <w:rPr>
          <w:rStyle w:val="CommentReference"/>
        </w:rPr>
        <w:annotationRef/>
      </w:r>
      <w:r>
        <w:t>I think we should mention 1c (maybe have this be experiment 2 and the old 2 be exp 3). It’s an important result and we don’t want to have readers miss it!</w:t>
      </w:r>
    </w:p>
    <w:p w14:paraId="3C99BE04" w14:textId="77777777" w:rsidR="0019677A" w:rsidRDefault="0019677A">
      <w:pPr>
        <w:pStyle w:val="CommentText"/>
      </w:pPr>
    </w:p>
  </w:comment>
  <w:comment w:id="52" w:author="Gary Lupyan" w:date="2019-05-13T13:35:00Z" w:initials="GL">
    <w:p w14:paraId="6A54B4DA" w14:textId="715EE29F" w:rsidR="000D7794" w:rsidRDefault="000D7794">
      <w:pPr>
        <w:pStyle w:val="CommentText"/>
      </w:pPr>
      <w:r>
        <w:rPr>
          <w:rStyle w:val="CommentReference"/>
        </w:rPr>
        <w:annotationRef/>
      </w:r>
      <w:r>
        <w:t>Moving this up here for additional visibility.</w:t>
      </w:r>
    </w:p>
  </w:comment>
  <w:comment w:id="65" w:author="Gary Lupyan" w:date="2019-05-13T13:36:00Z" w:initials="GL">
    <w:p w14:paraId="6028E040" w14:textId="720B9955" w:rsidR="000D7794" w:rsidRDefault="000D7794">
      <w:pPr>
        <w:pStyle w:val="CommentText"/>
      </w:pPr>
      <w:r>
        <w:rPr>
          <w:rStyle w:val="CommentReference"/>
        </w:rPr>
        <w:annotationRef/>
      </w:r>
      <w:r>
        <w:t>This is better moved into the study 1 methods.</w:t>
      </w:r>
    </w:p>
  </w:comment>
  <w:comment w:id="71" w:author="Gary Lupyan" w:date="2019-05-13T13:37:00Z" w:initials="GL">
    <w:p w14:paraId="42063F0D" w14:textId="23B04C53" w:rsidR="000D7794" w:rsidRDefault="000D7794">
      <w:pPr>
        <w:pStyle w:val="CommentText"/>
      </w:pPr>
      <w:r>
        <w:rPr>
          <w:rStyle w:val="CommentReference"/>
        </w:rPr>
        <w:annotationRef/>
      </w:r>
      <w:r>
        <w:t>No mention of study 1c</w:t>
      </w:r>
    </w:p>
  </w:comment>
  <w:comment w:id="141" w:author="Gary Lupyan" w:date="2019-05-13T13:54:00Z" w:initials="GL">
    <w:p w14:paraId="1564D2B1" w14:textId="2DE098A2" w:rsidR="007814AC" w:rsidRDefault="007814AC">
      <w:pPr>
        <w:pStyle w:val="CommentText"/>
      </w:pPr>
      <w:r>
        <w:rPr>
          <w:rStyle w:val="CommentReference"/>
        </w:rPr>
        <w:annotationRef/>
      </w:r>
      <w:r>
        <w:t>Should we be calling this gender?</w:t>
      </w:r>
    </w:p>
  </w:comment>
  <w:comment w:id="142" w:author="Gary Lupyan" w:date="2019-05-13T13:49:00Z" w:initials="GL">
    <w:p w14:paraId="717E4DFB" w14:textId="7737F8A7" w:rsidR="007814AC" w:rsidRDefault="007814AC">
      <w:pPr>
        <w:pStyle w:val="CommentText"/>
      </w:pPr>
      <w:r>
        <w:rPr>
          <w:rStyle w:val="CommentReference"/>
        </w:rPr>
        <w:annotationRef/>
      </w:r>
      <w:r>
        <w:t xml:space="preserve">Reword to: whether they received implicit or explicit measures first </w:t>
      </w:r>
    </w:p>
  </w:comment>
  <w:comment w:id="165" w:author="Gary Lupyan" w:date="2019-05-13T13:53:00Z" w:initials="GL">
    <w:p w14:paraId="394B2012" w14:textId="69EAA258" w:rsidR="007814AC" w:rsidRDefault="007814AC">
      <w:pPr>
        <w:pStyle w:val="CommentText"/>
      </w:pPr>
      <w:r>
        <w:rPr>
          <w:rStyle w:val="CommentReference"/>
        </w:rPr>
        <w:annotationRef/>
      </w:r>
      <w:r>
        <w:t>B or beta?</w:t>
      </w:r>
    </w:p>
  </w:comment>
  <w:comment w:id="170" w:author="Gary Lupyan" w:date="2019-05-13T13:47:00Z" w:initials="GL">
    <w:p w14:paraId="4203CF5B" w14:textId="32BEFCE6" w:rsidR="003D2B11" w:rsidRDefault="003D2B11">
      <w:pPr>
        <w:pStyle w:val="CommentText"/>
      </w:pPr>
      <w:r>
        <w:rPr>
          <w:rStyle w:val="CommentReference"/>
        </w:rPr>
        <w:annotationRef/>
      </w:r>
      <w:r>
        <w:t>Please label the axis directions: Greater for US participants &lt;--  --&gt; Greater for UK participants (or something similar</w:t>
      </w:r>
    </w:p>
  </w:comment>
  <w:comment w:id="208" w:author="Gary Lupyan" w:date="2019-05-13T15:31:00Z" w:initials="GL">
    <w:p w14:paraId="667C4FDD" w14:textId="4F95CD7E" w:rsidR="000D1D21" w:rsidRDefault="000D1D21">
      <w:pPr>
        <w:pStyle w:val="CommentText"/>
      </w:pPr>
      <w:r>
        <w:rPr>
          <w:rStyle w:val="CommentReference"/>
        </w:rPr>
        <w:annotationRef/>
      </w:r>
      <w:r>
        <w:t>Vague. Remove?</w:t>
      </w:r>
    </w:p>
  </w:comment>
  <w:comment w:id="235" w:author="Gary Lupyan" w:date="2019-05-13T15:35:00Z" w:initials="GL">
    <w:p w14:paraId="082B97BE" w14:textId="395E8F61" w:rsidR="000D1D21" w:rsidRDefault="000D1D21">
      <w:pPr>
        <w:pStyle w:val="CommentText"/>
      </w:pPr>
      <w:r>
        <w:rPr>
          <w:rStyle w:val="CommentReference"/>
        </w:rPr>
        <w:annotationRef/>
      </w:r>
      <w:r>
        <w:t>Both are used, but mixed effects is more common</w:t>
      </w:r>
    </w:p>
  </w:comment>
  <w:comment w:id="248" w:author="Gary Lupyan" w:date="2019-05-13T15:39:00Z" w:initials="GL">
    <w:p w14:paraId="7D354290" w14:textId="37112998" w:rsidR="00273B42" w:rsidRDefault="00273B42">
      <w:pPr>
        <w:pStyle w:val="CommentText"/>
      </w:pPr>
      <w:r>
        <w:rPr>
          <w:rStyle w:val="CommentReference"/>
        </w:rPr>
        <w:annotationRef/>
      </w:r>
      <w:r>
        <w:t>Tried to clarify. Correct?</w:t>
      </w:r>
    </w:p>
  </w:comment>
  <w:comment w:id="255" w:author="Gary Lupyan" w:date="2019-05-13T15:39:00Z" w:initials="GL">
    <w:p w14:paraId="541AF683" w14:textId="45BB1C57" w:rsidR="00273B42" w:rsidRDefault="00273B42">
      <w:pPr>
        <w:pStyle w:val="CommentText"/>
      </w:pPr>
      <w:r>
        <w:rPr>
          <w:rStyle w:val="CommentReference"/>
        </w:rPr>
        <w:annotationRef/>
      </w:r>
      <w:r>
        <w:t>Please give an example of a particular occupation.. will make the effect more concrete, making it easier for the reader.</w:t>
      </w:r>
    </w:p>
  </w:comment>
  <w:comment w:id="258" w:author="Gary Lupyan" w:date="2019-05-13T15:41:00Z" w:initials="GL">
    <w:p w14:paraId="4AC210A1" w14:textId="53B00A5A" w:rsidR="00273B42" w:rsidRDefault="00273B42">
      <w:pPr>
        <w:pStyle w:val="CommentText"/>
      </w:pPr>
      <w:r>
        <w:rPr>
          <w:rStyle w:val="CommentReference"/>
        </w:rPr>
        <w:annotationRef/>
      </w:r>
      <w:r>
        <w:t>An example here may be useful as well.</w:t>
      </w:r>
    </w:p>
  </w:comment>
  <w:comment w:id="269" w:author="Gary Lupyan" w:date="2019-05-13T15:43:00Z" w:initials="GL">
    <w:p w14:paraId="347A1BAF" w14:textId="4FFC7977" w:rsidR="007A7BCD" w:rsidRDefault="007A7BCD">
      <w:pPr>
        <w:pStyle w:val="CommentText"/>
      </w:pPr>
      <w:r>
        <w:rPr>
          <w:rStyle w:val="CommentReference"/>
        </w:rPr>
        <w:annotationRef/>
      </w:r>
      <w:r>
        <w:t>Mention study 1c. Maybe better to have it as study 2 and study 2 as study 3?</w:t>
      </w:r>
    </w:p>
  </w:comment>
  <w:comment w:id="299" w:author="Gary Lupyan" w:date="2019-05-13T16:00:00Z" w:initials="GL">
    <w:p w14:paraId="7C03D52C" w14:textId="29B8EBFB" w:rsidR="00D80FCF" w:rsidRDefault="00D80FCF">
      <w:pPr>
        <w:pStyle w:val="CommentText"/>
      </w:pPr>
      <w:r>
        <w:rPr>
          <w:rStyle w:val="CommentReference"/>
        </w:rPr>
        <w:annotationRef/>
      </w:r>
      <w:r w:rsidRPr="00D80FCF">
        <w:rPr>
          <w:highlight w:val="yellow"/>
        </w:rPr>
        <w:t>Needs to be rephrased</w:t>
      </w:r>
    </w:p>
  </w:comment>
  <w:comment w:id="301" w:author="Gary Lupyan" w:date="2019-05-13T15:52:00Z" w:initials="GL">
    <w:p w14:paraId="205E02BF" w14:textId="5FB365B4" w:rsidR="00D80FCF" w:rsidRDefault="00D80FCF">
      <w:pPr>
        <w:pStyle w:val="CommentText"/>
      </w:pPr>
      <w:r>
        <w:rPr>
          <w:rStyle w:val="CommentReference"/>
        </w:rPr>
        <w:annotationRef/>
      </w:r>
      <w:r>
        <w:t>Remind reader of the stem correlation (especially if it’s also there for study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9E7430" w15:done="0"/>
  <w15:commentEx w15:paraId="2D71C541" w15:done="0"/>
  <w15:commentEx w15:paraId="199B0B1C" w15:done="0"/>
  <w15:commentEx w15:paraId="3C99BE04" w15:done="0"/>
  <w15:commentEx w15:paraId="6A54B4DA" w15:done="0"/>
  <w15:commentEx w15:paraId="6028E040" w15:done="0"/>
  <w15:commentEx w15:paraId="42063F0D" w15:done="0"/>
  <w15:commentEx w15:paraId="1564D2B1" w15:done="0"/>
  <w15:commentEx w15:paraId="717E4DFB" w15:done="0"/>
  <w15:commentEx w15:paraId="394B2012" w15:done="0"/>
  <w15:commentEx w15:paraId="4203CF5B" w15:done="0"/>
  <w15:commentEx w15:paraId="667C4FDD" w15:done="0"/>
  <w15:commentEx w15:paraId="082B97BE" w15:done="0"/>
  <w15:commentEx w15:paraId="7D354290" w15:done="0"/>
  <w15:commentEx w15:paraId="541AF683" w15:done="0"/>
  <w15:commentEx w15:paraId="4AC210A1" w15:done="0"/>
  <w15:commentEx w15:paraId="347A1BAF" w15:done="0"/>
  <w15:commentEx w15:paraId="7C03D52C" w15:done="0"/>
  <w15:commentEx w15:paraId="205E02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9E7430" w16cid:durableId="2083ED0E"/>
  <w16cid:commentId w16cid:paraId="2D71C541" w16cid:durableId="208413EA"/>
  <w16cid:commentId w16cid:paraId="199B0B1C" w16cid:durableId="2083ED62"/>
  <w16cid:commentId w16cid:paraId="3C99BE04" w16cid:durableId="2083ED87"/>
  <w16cid:commentId w16cid:paraId="6A54B4DA" w16cid:durableId="2083F13F"/>
  <w16cid:commentId w16cid:paraId="6028E040" w16cid:durableId="2083F15E"/>
  <w16cid:commentId w16cid:paraId="42063F0D" w16cid:durableId="2083F17C"/>
  <w16cid:commentId w16cid:paraId="1564D2B1" w16cid:durableId="2083F58C"/>
  <w16cid:commentId w16cid:paraId="717E4DFB" w16cid:durableId="2083F460"/>
  <w16cid:commentId w16cid:paraId="394B2012" w16cid:durableId="2083F557"/>
  <w16cid:commentId w16cid:paraId="4203CF5B" w16cid:durableId="2083F3F3"/>
  <w16cid:commentId w16cid:paraId="667C4FDD" w16cid:durableId="20840C4E"/>
  <w16cid:commentId w16cid:paraId="082B97BE" w16cid:durableId="20840D26"/>
  <w16cid:commentId w16cid:paraId="7D354290" w16cid:durableId="20840E36"/>
  <w16cid:commentId w16cid:paraId="541AF683" w16cid:durableId="20840E4A"/>
  <w16cid:commentId w16cid:paraId="4AC210A1" w16cid:durableId="20840E94"/>
  <w16cid:commentId w16cid:paraId="347A1BAF" w16cid:durableId="20840F15"/>
  <w16cid:commentId w16cid:paraId="7C03D52C" w16cid:durableId="20841335"/>
  <w16cid:commentId w16cid:paraId="205E02BF" w16cid:durableId="208411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7C4F0" w14:textId="77777777" w:rsidR="00A515A1" w:rsidRDefault="00A515A1">
      <w:pPr>
        <w:spacing w:after="0"/>
      </w:pPr>
      <w:r>
        <w:separator/>
      </w:r>
    </w:p>
  </w:endnote>
  <w:endnote w:type="continuationSeparator" w:id="0">
    <w:p w14:paraId="4805954B" w14:textId="77777777" w:rsidR="00A515A1" w:rsidRDefault="00A515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altName w:val="Symbo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1B2AE" w14:textId="77777777" w:rsidR="00A515A1" w:rsidRDefault="00A515A1">
      <w:r>
        <w:separator/>
      </w:r>
    </w:p>
  </w:footnote>
  <w:footnote w:type="continuationSeparator" w:id="0">
    <w:p w14:paraId="6F49FC82" w14:textId="77777777" w:rsidR="00A515A1" w:rsidRDefault="00A5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0DA3D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y Lupyan">
    <w15:presenceInfo w15:providerId="AD" w15:userId="S::lupyan@wisc.edu::dc88c252-a0b6-44b4-9603-668ffbc197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1D21"/>
    <w:rsid w:val="000D7794"/>
    <w:rsid w:val="00117ED6"/>
    <w:rsid w:val="0019677A"/>
    <w:rsid w:val="001D2B60"/>
    <w:rsid w:val="00273B42"/>
    <w:rsid w:val="003D2B11"/>
    <w:rsid w:val="0045459F"/>
    <w:rsid w:val="004E29B3"/>
    <w:rsid w:val="00590D07"/>
    <w:rsid w:val="005912BF"/>
    <w:rsid w:val="006A4B51"/>
    <w:rsid w:val="007814AC"/>
    <w:rsid w:val="00784D58"/>
    <w:rsid w:val="007A7BCD"/>
    <w:rsid w:val="008B626F"/>
    <w:rsid w:val="008D6863"/>
    <w:rsid w:val="009957BC"/>
    <w:rsid w:val="00A515A1"/>
    <w:rsid w:val="00B86B75"/>
    <w:rsid w:val="00BC48D5"/>
    <w:rsid w:val="00BD2227"/>
    <w:rsid w:val="00C36279"/>
    <w:rsid w:val="00D80FCF"/>
    <w:rsid w:val="00DB5A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9CC25"/>
  <w15:docId w15:val="{9B712283-346D-AE4A-9896-3F7E0677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19677A"/>
    <w:rPr>
      <w:sz w:val="16"/>
      <w:szCs w:val="16"/>
    </w:rPr>
  </w:style>
  <w:style w:type="paragraph" w:styleId="CommentText">
    <w:name w:val="annotation text"/>
    <w:basedOn w:val="Normal"/>
    <w:link w:val="CommentTextChar"/>
    <w:uiPriority w:val="99"/>
    <w:semiHidden/>
    <w:unhideWhenUsed/>
    <w:rsid w:val="0019677A"/>
    <w:rPr>
      <w:sz w:val="20"/>
      <w:szCs w:val="20"/>
    </w:rPr>
  </w:style>
  <w:style w:type="character" w:customStyle="1" w:styleId="CommentTextChar">
    <w:name w:val="Comment Text Char"/>
    <w:basedOn w:val="DefaultParagraphFont"/>
    <w:link w:val="CommentText"/>
    <w:uiPriority w:val="99"/>
    <w:semiHidden/>
    <w:rsid w:val="0019677A"/>
    <w:rPr>
      <w:sz w:val="20"/>
      <w:szCs w:val="20"/>
    </w:rPr>
  </w:style>
  <w:style w:type="paragraph" w:styleId="CommentSubject">
    <w:name w:val="annotation subject"/>
    <w:basedOn w:val="CommentText"/>
    <w:next w:val="CommentText"/>
    <w:link w:val="CommentSubjectChar"/>
    <w:semiHidden/>
    <w:unhideWhenUsed/>
    <w:rsid w:val="0019677A"/>
    <w:rPr>
      <w:b/>
      <w:bCs/>
    </w:rPr>
  </w:style>
  <w:style w:type="character" w:customStyle="1" w:styleId="CommentSubjectChar">
    <w:name w:val="Comment Subject Char"/>
    <w:basedOn w:val="CommentTextChar"/>
    <w:link w:val="CommentSubject"/>
    <w:semiHidden/>
    <w:rsid w:val="0019677A"/>
    <w:rPr>
      <w:b/>
      <w:bCs/>
      <w:sz w:val="20"/>
      <w:szCs w:val="20"/>
    </w:rPr>
  </w:style>
  <w:style w:type="paragraph" w:styleId="BalloonText">
    <w:name w:val="Balloon Text"/>
    <w:basedOn w:val="Normal"/>
    <w:link w:val="BalloonTextChar"/>
    <w:semiHidden/>
    <w:unhideWhenUsed/>
    <w:rsid w:val="0019677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9677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53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3f9ed" TargetMode="External"/><Relationship Id="rId18" Type="http://schemas.openxmlformats.org/officeDocument/2006/relationships/hyperlink" Target="https://www.cia.gov/library/publications/the-world-factbook/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CRAN.R-project.org/package=robmed"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i.org/10.1080/23273798.2017.14041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implicit.harvard.edu/implicit/" TargetMode="External"/><Relationship Id="rId19" Type="http://schemas.openxmlformats.org/officeDocument/2006/relationships/hyperlink" Target="http://wals.info/"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21</Pages>
  <Words>8256</Words>
  <Characters>47064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What are we learning from language? Associations between gender biases and distributional semantics in 25 languages</vt:lpstr>
    </vt:vector>
  </TitlesOfParts>
  <Company/>
  <LinksUpToDate>false</LinksUpToDate>
  <CharactersWithSpaces>55210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we learning from language? Associations between gender biases and distributional semantics in 25 languages</dc:title>
  <dc:creator/>
  <cp:keywords/>
  <cp:lastModifiedBy>Gary Lupyan</cp:lastModifiedBy>
  <cp:revision>6</cp:revision>
  <dcterms:created xsi:type="dcterms:W3CDTF">2019-05-13T18:06:00Z</dcterms:created>
  <dcterms:modified xsi:type="dcterms:W3CDTF">2019-05-13T21:05:00Z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Cultural stereotypes such as the idea that men are more suited for paid work while women for taking care of the home and family may contribute to gender imbalances in STEM fields (e.g., Leslie, Cimpian, Meyer, &amp; Freeland, 2015) and other undesirable gende</vt:lpwstr>
  </property>
  <property fmtid="{D5CDD505-2E9C-101B-9397-08002B2CF9AE}" pid="3" name="affiliation">
    <vt:lpwstr/>
  </property>
  <property fmtid="{D5CDD505-2E9C-101B-9397-08002B2CF9AE}" pid="4" name="authornote">
    <vt:lpwstr>Portions of this manuscript appeared in Lewis &amp; Lupyan, 2018, Cog. Sci. Proceedings.</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no</vt:lpwstr>
  </property>
  <property fmtid="{D5CDD505-2E9C-101B-9397-08002B2CF9AE}" pid="15" name="mask">
    <vt:lpwstr>no</vt:lpwstr>
  </property>
  <property fmtid="{D5CDD505-2E9C-101B-9397-08002B2CF9AE}" pid="16" name="nocite">
    <vt:lpwstr>@caliskan2017semantics @ciafactbook @nosek @stoet2018gender @miller2015women @schoemann2017determining</vt:lpwstr>
  </property>
  <property fmtid="{D5CDD505-2E9C-101B-9397-08002B2CF9AE}" pid="17" name="output">
    <vt:lpwstr>word_document</vt:lpwstr>
  </property>
  <property fmtid="{D5CDD505-2E9C-101B-9397-08002B2CF9AE}" pid="18" name="shorttitle">
    <vt:lpwstr>What are we learning from language?</vt:lpwstr>
  </property>
  <property fmtid="{D5CDD505-2E9C-101B-9397-08002B2CF9AE}" pid="19" name="tablelist">
    <vt:lpwstr>no</vt:lpwstr>
  </property>
  <property fmtid="{D5CDD505-2E9C-101B-9397-08002B2CF9AE}" pid="20" name="wordcount">
    <vt:lpwstr>1998 (excluding methods/results)</vt:lpwstr>
  </property>
</Properties>
</file>